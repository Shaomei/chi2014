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AFE84" w14:textId="04BFE46E"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xml:space="preserve">We thank </w:t>
      </w:r>
      <w:del w:id="0" w:author="Moira Burke" w:date="2013-11-20T10:45:00Z">
        <w:r w:rsidRPr="006127A4" w:rsidDel="00C9425F">
          <w:rPr>
            <w:rFonts w:ascii="Arial" w:hAnsi="Arial" w:cs="Lucida Grande"/>
            <w:color w:val="000000"/>
            <w:sz w:val="22"/>
            <w:szCs w:val="22"/>
            <w:lang w:eastAsia="en-US"/>
          </w:rPr>
          <w:delText xml:space="preserve">our AC and </w:delText>
        </w:r>
      </w:del>
      <w:ins w:id="1" w:author="Moira Burke" w:date="2013-11-20T10:45:00Z">
        <w:r w:rsidR="00C9425F">
          <w:rPr>
            <w:rFonts w:ascii="Arial" w:hAnsi="Arial" w:cs="Lucida Grande"/>
            <w:color w:val="000000"/>
            <w:sz w:val="22"/>
            <w:szCs w:val="22"/>
            <w:lang w:eastAsia="en-US"/>
          </w:rPr>
          <w:t xml:space="preserve">the </w:t>
        </w:r>
      </w:ins>
      <w:r w:rsidRPr="006127A4">
        <w:rPr>
          <w:rFonts w:ascii="Arial" w:hAnsi="Arial" w:cs="Lucida Grande"/>
          <w:color w:val="000000"/>
          <w:sz w:val="22"/>
          <w:szCs w:val="22"/>
          <w:lang w:eastAsia="en-US"/>
        </w:rPr>
        <w:t xml:space="preserve">reviewers for the </w:t>
      </w:r>
      <w:del w:id="2" w:author="Moira Burke" w:date="2013-11-20T09:48:00Z">
        <w:r w:rsidRPr="006127A4" w:rsidDel="009206F1">
          <w:rPr>
            <w:rFonts w:ascii="Arial" w:hAnsi="Arial" w:cs="Lucida Grande"/>
            <w:color w:val="000000"/>
            <w:sz w:val="22"/>
            <w:szCs w:val="22"/>
            <w:lang w:eastAsia="en-US"/>
          </w:rPr>
          <w:delText xml:space="preserve">very </w:delText>
        </w:r>
      </w:del>
      <w:r w:rsidRPr="006127A4">
        <w:rPr>
          <w:rFonts w:ascii="Arial" w:hAnsi="Arial" w:cs="Lucida Grande"/>
          <w:color w:val="000000"/>
          <w:sz w:val="22"/>
          <w:szCs w:val="22"/>
          <w:lang w:eastAsia="en-US"/>
        </w:rPr>
        <w:t>thoughtful comments, and address them below.</w:t>
      </w:r>
    </w:p>
    <w:p w14:paraId="6432DE20" w14:textId="77777777"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0E80591B" w14:textId="0A62CDBB" w:rsidR="006127A4" w:rsidRPr="00CC0EE5" w:rsidRDefault="00F52C1F" w:rsidP="006127A4">
      <w:pPr>
        <w:spacing w:after="0"/>
        <w:rPr>
          <w:rFonts w:ascii="Arial" w:hAnsi="Arial" w:cs="Lucida Grande"/>
          <w:color w:val="000000"/>
          <w:sz w:val="22"/>
          <w:szCs w:val="22"/>
          <w:lang w:eastAsia="en-US"/>
          <w:rPrChange w:id="3" w:author="Moira Burke" w:date="2013-11-20T09:56:00Z">
            <w:rPr>
              <w:rFonts w:ascii="Lucida Grande" w:hAnsi="Lucida Grande" w:cs="Lucida Grande"/>
              <w:color w:val="000000"/>
              <w:sz w:val="18"/>
              <w:szCs w:val="18"/>
              <w:lang w:eastAsia="en-US"/>
            </w:rPr>
          </w:rPrChange>
        </w:rPr>
      </w:pPr>
      <w:ins w:id="4" w:author="Moira Burke" w:date="2013-11-20T10:58:00Z">
        <w:r>
          <w:rPr>
            <w:rFonts w:ascii="Arial" w:hAnsi="Arial" w:cs="Lucida Grande"/>
            <w:color w:val="000000"/>
            <w:sz w:val="22"/>
            <w:szCs w:val="22"/>
            <w:lang w:eastAsia="en-US"/>
          </w:rPr>
          <w:t>S</w:t>
        </w:r>
      </w:ins>
      <w:ins w:id="5" w:author="Moira Burke" w:date="2013-11-20T09:48:00Z">
        <w:r w:rsidR="009206F1">
          <w:rPr>
            <w:rFonts w:ascii="Arial" w:hAnsi="Arial" w:cs="Lucida Grande"/>
            <w:color w:val="000000"/>
            <w:sz w:val="22"/>
            <w:szCs w:val="22"/>
            <w:lang w:eastAsia="en-US"/>
          </w:rPr>
          <w:t>tatistical analysis</w:t>
        </w:r>
      </w:ins>
      <w:ins w:id="6" w:author="Moira Burke" w:date="2013-11-20T10:58:00Z">
        <w:r>
          <w:rPr>
            <w:rFonts w:ascii="Arial" w:hAnsi="Arial" w:cs="Lucida Grande"/>
            <w:color w:val="000000"/>
            <w:sz w:val="22"/>
            <w:szCs w:val="22"/>
            <w:lang w:eastAsia="en-US"/>
          </w:rPr>
          <w:t xml:space="preserve"> (R2, AC)</w:t>
        </w:r>
      </w:ins>
      <w:ins w:id="7" w:author="Moira Burke" w:date="2013-11-20T10:46:00Z">
        <w:r>
          <w:rPr>
            <w:rFonts w:ascii="Arial" w:hAnsi="Arial" w:cs="Lucida Grande"/>
            <w:color w:val="000000"/>
            <w:sz w:val="22"/>
            <w:szCs w:val="22"/>
            <w:lang w:eastAsia="en-US"/>
          </w:rPr>
          <w:t>:</w:t>
        </w:r>
        <w:r w:rsidR="00C9425F">
          <w:rPr>
            <w:rFonts w:ascii="Arial" w:hAnsi="Arial" w:cs="Lucida Grande"/>
            <w:color w:val="000000"/>
            <w:sz w:val="22"/>
            <w:szCs w:val="22"/>
            <w:lang w:eastAsia="en-US"/>
          </w:rPr>
          <w:t xml:space="preserve"> </w:t>
        </w:r>
      </w:ins>
      <w:del w:id="8" w:author="Moira Burke" w:date="2013-11-20T09:48:00Z">
        <w:r w:rsidR="006127A4" w:rsidRPr="006127A4" w:rsidDel="009206F1">
          <w:rPr>
            <w:rFonts w:ascii="Arial" w:hAnsi="Arial" w:cs="Lucida Grande"/>
            <w:color w:val="000000"/>
            <w:sz w:val="22"/>
            <w:szCs w:val="22"/>
            <w:lang w:eastAsia="en-US"/>
          </w:rPr>
          <w:delText>Problems with statistical analysis on Facebook Activities(R2 &amp; AC)</w:delText>
        </w:r>
      </w:del>
      <w:del w:id="9" w:author="Moira Burke" w:date="2013-11-20T09:53:00Z">
        <w:r w:rsidR="006127A4" w:rsidRPr="006127A4" w:rsidDel="00CC0EE5">
          <w:rPr>
            <w:rFonts w:ascii="Arial" w:hAnsi="Arial" w:cs="Lucida Grande"/>
            <w:color w:val="000000"/>
            <w:sz w:val="22"/>
            <w:szCs w:val="22"/>
            <w:lang w:eastAsia="en-US"/>
          </w:rPr>
          <w:delText>.</w:delText>
        </w:r>
      </w:del>
      <w:del w:id="10" w:author="Moira Burke" w:date="2013-11-20T10:46:00Z">
        <w:r w:rsidR="006127A4" w:rsidRPr="006127A4" w:rsidDel="00C9425F">
          <w:rPr>
            <w:rFonts w:ascii="Arial" w:hAnsi="Arial" w:cs="Lucida Grande"/>
            <w:color w:val="000000"/>
            <w:sz w:val="22"/>
            <w:szCs w:val="22"/>
            <w:lang w:eastAsia="en-US"/>
          </w:rPr>
          <w:delText> </w:delText>
        </w:r>
      </w:del>
      <w:ins w:id="11" w:author="Moira Burke" w:date="2013-11-20T09:49:00Z">
        <w:r w:rsidR="009206F1">
          <w:rPr>
            <w:rFonts w:ascii="Arial" w:hAnsi="Arial" w:cs="Lucida Grande"/>
            <w:color w:val="000000"/>
            <w:sz w:val="22"/>
            <w:szCs w:val="22"/>
            <w:lang w:eastAsia="en-US"/>
          </w:rPr>
          <w:t xml:space="preserve">We </w:t>
        </w:r>
      </w:ins>
      <w:ins w:id="12" w:author="Moira Burke" w:date="2013-11-20T09:53:00Z">
        <w:r w:rsidR="00CC0EE5">
          <w:rPr>
            <w:rFonts w:ascii="Arial" w:hAnsi="Arial" w:cs="Lucida Grande"/>
            <w:color w:val="000000"/>
            <w:sz w:val="22"/>
            <w:szCs w:val="22"/>
            <w:lang w:eastAsia="en-US"/>
          </w:rPr>
          <w:t xml:space="preserve">had </w:t>
        </w:r>
      </w:ins>
      <w:ins w:id="13" w:author="Moira Burke" w:date="2013-11-20T09:49:00Z">
        <w:r w:rsidR="009206F1">
          <w:rPr>
            <w:rFonts w:ascii="Arial" w:hAnsi="Arial" w:cs="Lucida Grande"/>
            <w:color w:val="000000"/>
            <w:sz w:val="22"/>
            <w:szCs w:val="22"/>
            <w:lang w:eastAsia="en-US"/>
          </w:rPr>
          <w:t>used</w:t>
        </w:r>
      </w:ins>
      <w:r w:rsidR="006127A4" w:rsidRPr="006127A4">
        <w:rPr>
          <w:rFonts w:ascii="Arial" w:hAnsi="Arial" w:cs="Lucida Grande"/>
          <w:color w:val="000000"/>
          <w:sz w:val="22"/>
          <w:szCs w:val="22"/>
          <w:lang w:eastAsia="en-US"/>
        </w:rPr>
        <w:t xml:space="preserve"> t-tests </w:t>
      </w:r>
      <w:del w:id="14" w:author="Moira Burke" w:date="2013-11-20T09:49:00Z">
        <w:r w:rsidR="006127A4" w:rsidRPr="006127A4" w:rsidDel="009206F1">
          <w:rPr>
            <w:rFonts w:ascii="Arial" w:hAnsi="Arial" w:cs="Lucida Grande"/>
            <w:color w:val="000000"/>
            <w:sz w:val="22"/>
            <w:szCs w:val="22"/>
            <w:lang w:eastAsia="en-US"/>
          </w:rPr>
          <w:delText xml:space="preserve">were used in the </w:delText>
        </w:r>
      </w:del>
      <w:del w:id="15" w:author="Moira Burke" w:date="2013-11-20T09:53:00Z">
        <w:r w:rsidR="006127A4" w:rsidRPr="006127A4" w:rsidDel="00CC0EE5">
          <w:rPr>
            <w:rFonts w:ascii="Arial" w:hAnsi="Arial" w:cs="Lucida Grande"/>
            <w:color w:val="000000"/>
            <w:sz w:val="22"/>
            <w:szCs w:val="22"/>
            <w:lang w:eastAsia="en-US"/>
          </w:rPr>
          <w:delText xml:space="preserve">paper </w:delText>
        </w:r>
      </w:del>
      <w:r w:rsidR="006127A4" w:rsidRPr="006127A4">
        <w:rPr>
          <w:rFonts w:ascii="Arial" w:hAnsi="Arial" w:cs="Lucida Grande"/>
          <w:color w:val="000000"/>
          <w:sz w:val="22"/>
          <w:szCs w:val="22"/>
          <w:lang w:eastAsia="en-US"/>
        </w:rPr>
        <w:t xml:space="preserve">because they have been shown to be accurate even for skewed distributions when the data is large (&gt;500) [1]. But we agree that </w:t>
      </w:r>
      <w:proofErr w:type="gramStart"/>
      <w:r w:rsidR="006127A4" w:rsidRPr="006127A4">
        <w:rPr>
          <w:rFonts w:ascii="Arial" w:hAnsi="Arial" w:cs="Lucida Grande"/>
          <w:color w:val="000000"/>
          <w:sz w:val="22"/>
          <w:szCs w:val="22"/>
          <w:lang w:eastAsia="en-US"/>
        </w:rPr>
        <w:t>non</w:t>
      </w:r>
      <w:del w:id="16" w:author="Moira Burke" w:date="2013-11-20T10:57:00Z">
        <w:r w:rsidR="006127A4" w:rsidRPr="006127A4" w:rsidDel="000F4E60">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parametric</w:t>
      </w:r>
      <w:proofErr w:type="gramEnd"/>
      <w:r w:rsidR="006127A4" w:rsidRPr="006127A4">
        <w:rPr>
          <w:rFonts w:ascii="Arial" w:hAnsi="Arial" w:cs="Lucida Grande"/>
          <w:color w:val="000000"/>
          <w:sz w:val="22"/>
          <w:szCs w:val="22"/>
          <w:lang w:eastAsia="en-US"/>
        </w:rPr>
        <w:t xml:space="preserve"> tests </w:t>
      </w:r>
      <w:del w:id="17" w:author="Moira Burke" w:date="2013-11-20T10:58:00Z">
        <w:r w:rsidR="006127A4" w:rsidRPr="006127A4" w:rsidDel="00C4532E">
          <w:rPr>
            <w:rFonts w:ascii="Arial" w:hAnsi="Arial" w:cs="Lucida Grande"/>
            <w:color w:val="000000"/>
            <w:sz w:val="22"/>
            <w:szCs w:val="22"/>
            <w:lang w:eastAsia="en-US"/>
          </w:rPr>
          <w:delText xml:space="preserve">might be </w:delText>
        </w:r>
      </w:del>
      <w:ins w:id="18" w:author="Moira Burke" w:date="2013-11-20T10:58:00Z">
        <w:r w:rsidR="00C4532E">
          <w:rPr>
            <w:rFonts w:ascii="Arial" w:hAnsi="Arial" w:cs="Lucida Grande"/>
            <w:color w:val="000000"/>
            <w:sz w:val="22"/>
            <w:szCs w:val="22"/>
            <w:lang w:eastAsia="en-US"/>
          </w:rPr>
          <w:t xml:space="preserve">are </w:t>
        </w:r>
      </w:ins>
      <w:r w:rsidR="006127A4" w:rsidRPr="006127A4">
        <w:rPr>
          <w:rFonts w:ascii="Arial" w:hAnsi="Arial" w:cs="Lucida Grande"/>
          <w:color w:val="000000"/>
          <w:sz w:val="22"/>
          <w:szCs w:val="22"/>
          <w:lang w:eastAsia="en-US"/>
        </w:rPr>
        <w:t xml:space="preserve">more appropriate. We repeated the analysis in the activity section using bootstrapped confidence intervals </w:t>
      </w:r>
      <w:ins w:id="19" w:author="Moira Burke" w:date="2013-11-20T09:52:00Z">
        <w:r w:rsidR="00446981">
          <w:rPr>
            <w:rFonts w:ascii="Arial" w:hAnsi="Arial" w:cs="Lucida Grande"/>
            <w:color w:val="000000"/>
            <w:sz w:val="22"/>
            <w:szCs w:val="22"/>
            <w:lang w:eastAsia="en-US"/>
          </w:rPr>
          <w:t>on w</w:t>
        </w:r>
        <w:r w:rsidR="00CC0EE5">
          <w:rPr>
            <w:rFonts w:ascii="Arial" w:hAnsi="Arial" w:cs="Lucida Grande"/>
            <w:color w:val="000000"/>
            <w:sz w:val="22"/>
            <w:szCs w:val="22"/>
            <w:lang w:eastAsia="en-US"/>
          </w:rPr>
          <w:t xml:space="preserve">insorized data (to cap outliers) </w:t>
        </w:r>
      </w:ins>
      <w:r w:rsidR="006127A4" w:rsidRPr="006127A4">
        <w:rPr>
          <w:rFonts w:ascii="Arial" w:hAnsi="Arial" w:cs="Lucida Grande"/>
          <w:color w:val="000000"/>
          <w:sz w:val="22"/>
          <w:szCs w:val="22"/>
          <w:lang w:eastAsia="en-US"/>
        </w:rPr>
        <w:t xml:space="preserve">and </w:t>
      </w:r>
      <w:ins w:id="20" w:author="Moira Burke" w:date="2013-11-20T09:53:00Z">
        <w:r w:rsidR="00CC0EE5">
          <w:rPr>
            <w:rFonts w:ascii="Arial" w:hAnsi="Arial" w:cs="Lucida Grande"/>
            <w:color w:val="000000"/>
            <w:sz w:val="22"/>
            <w:szCs w:val="22"/>
            <w:lang w:eastAsia="en-US"/>
          </w:rPr>
          <w:t xml:space="preserve">also compared medians with </w:t>
        </w:r>
      </w:ins>
      <w:r w:rsidR="006127A4" w:rsidRPr="006127A4">
        <w:rPr>
          <w:rFonts w:ascii="Arial" w:hAnsi="Arial" w:cs="Lucida Grande"/>
          <w:color w:val="000000"/>
          <w:sz w:val="22"/>
          <w:szCs w:val="22"/>
          <w:lang w:eastAsia="en-US"/>
        </w:rPr>
        <w:t>Wilcoxon tests</w:t>
      </w:r>
      <w:del w:id="21" w:author="Moira Burke" w:date="2013-11-20T09:51:00Z">
        <w:r w:rsidR="006127A4" w:rsidRPr="006127A4" w:rsidDel="009206F1">
          <w:rPr>
            <w:rFonts w:ascii="Arial" w:hAnsi="Arial" w:cs="Lucida Grande"/>
            <w:color w:val="000000"/>
            <w:sz w:val="22"/>
            <w:szCs w:val="22"/>
            <w:lang w:eastAsia="en-US"/>
          </w:rPr>
          <w:delText xml:space="preserve"> as well</w:delText>
        </w:r>
      </w:del>
      <w:r w:rsidR="006127A4" w:rsidRPr="006127A4">
        <w:rPr>
          <w:rFonts w:ascii="Arial" w:hAnsi="Arial" w:cs="Lucida Grande"/>
          <w:color w:val="000000"/>
          <w:sz w:val="22"/>
          <w:szCs w:val="22"/>
          <w:lang w:eastAsia="en-US"/>
        </w:rPr>
        <w:t xml:space="preserve">. The results </w:t>
      </w:r>
      <w:del w:id="22" w:author="Moira Burke" w:date="2013-11-20T09:55:00Z">
        <w:r w:rsidR="006127A4" w:rsidRPr="006127A4" w:rsidDel="00CC0EE5">
          <w:rPr>
            <w:rFonts w:ascii="Arial" w:hAnsi="Arial" w:cs="Lucida Grande"/>
            <w:color w:val="000000"/>
            <w:sz w:val="22"/>
            <w:szCs w:val="22"/>
            <w:lang w:eastAsia="en-US"/>
          </w:rPr>
          <w:delText xml:space="preserve">were </w:delText>
        </w:r>
      </w:del>
      <w:ins w:id="23" w:author="Moira Burke" w:date="2013-11-20T09:55:00Z">
        <w:r w:rsidR="00CC0EE5">
          <w:rPr>
            <w:rFonts w:ascii="Arial" w:hAnsi="Arial" w:cs="Lucida Grande"/>
            <w:color w:val="000000"/>
            <w:sz w:val="22"/>
            <w:szCs w:val="22"/>
            <w:lang w:eastAsia="en-US"/>
          </w:rPr>
          <w:t>are</w:t>
        </w:r>
        <w:r w:rsidR="00CC0EE5" w:rsidRPr="006127A4">
          <w:rPr>
            <w:rFonts w:ascii="Arial" w:hAnsi="Arial" w:cs="Lucida Grande"/>
            <w:color w:val="000000"/>
            <w:sz w:val="22"/>
            <w:szCs w:val="22"/>
            <w:lang w:eastAsia="en-US"/>
          </w:rPr>
          <w:t xml:space="preserve"> </w:t>
        </w:r>
      </w:ins>
      <w:ins w:id="24" w:author="Moira Burke" w:date="2013-11-20T09:51:00Z">
        <w:r w:rsidR="009206F1">
          <w:rPr>
            <w:rFonts w:ascii="Arial" w:hAnsi="Arial" w:cs="Lucida Grande"/>
            <w:color w:val="000000"/>
            <w:sz w:val="22"/>
            <w:szCs w:val="22"/>
            <w:lang w:eastAsia="en-US"/>
          </w:rPr>
          <w:t xml:space="preserve">qualitatively </w:t>
        </w:r>
      </w:ins>
      <w:r w:rsidR="006127A4" w:rsidRPr="006127A4">
        <w:rPr>
          <w:rFonts w:ascii="Arial" w:hAnsi="Arial" w:cs="Lucida Grande"/>
          <w:color w:val="000000"/>
          <w:sz w:val="22"/>
          <w:szCs w:val="22"/>
          <w:lang w:eastAsia="en-US"/>
        </w:rPr>
        <w:t>the same</w:t>
      </w:r>
      <w:ins w:id="25" w:author="Moira Burke" w:date="2013-11-20T09:51:00Z">
        <w:r w:rsidR="009206F1">
          <w:rPr>
            <w:rFonts w:ascii="Arial" w:hAnsi="Arial" w:cs="Lucida Grande"/>
            <w:color w:val="000000"/>
            <w:sz w:val="22"/>
            <w:szCs w:val="22"/>
            <w:lang w:eastAsia="en-US"/>
          </w:rPr>
          <w:t>:</w:t>
        </w:r>
      </w:ins>
      <w:r w:rsidR="006127A4" w:rsidRPr="006127A4">
        <w:rPr>
          <w:rFonts w:ascii="Arial" w:hAnsi="Arial" w:cs="Lucida Grande"/>
          <w:color w:val="000000"/>
          <w:sz w:val="22"/>
          <w:szCs w:val="22"/>
          <w:lang w:eastAsia="en-US"/>
        </w:rPr>
        <w:t xml:space="preserve"> </w:t>
      </w:r>
      <w:ins w:id="26" w:author="Moira Burke" w:date="2013-11-20T09:52:00Z">
        <w:r w:rsidR="009206F1">
          <w:rPr>
            <w:rFonts w:ascii="Arial" w:hAnsi="Arial" w:cs="Lucida Grande"/>
            <w:color w:val="000000"/>
            <w:sz w:val="22"/>
            <w:szCs w:val="22"/>
            <w:lang w:eastAsia="en-US"/>
          </w:rPr>
          <w:t xml:space="preserve">VoiceOver users produce more status updates </w:t>
        </w:r>
        <w:commentRangeStart w:id="27"/>
        <w:r w:rsidR="009206F1">
          <w:rPr>
            <w:rFonts w:ascii="Arial" w:hAnsi="Arial" w:cs="Lucida Grande"/>
            <w:color w:val="000000"/>
            <w:sz w:val="22"/>
            <w:szCs w:val="22"/>
            <w:lang w:eastAsia="en-US"/>
          </w:rPr>
          <w:t>(boots</w:t>
        </w:r>
      </w:ins>
      <w:ins w:id="28" w:author="Moira Burke" w:date="2013-11-20T09:53:00Z">
        <w:r w:rsidR="00446981">
          <w:rPr>
            <w:rFonts w:ascii="Arial" w:hAnsi="Arial" w:cs="Lucida Grande"/>
            <w:color w:val="000000"/>
            <w:sz w:val="22"/>
            <w:szCs w:val="22"/>
            <w:lang w:eastAsia="en-US"/>
          </w:rPr>
          <w:t>trapped w</w:t>
        </w:r>
        <w:r w:rsidR="00CC0EE5">
          <w:rPr>
            <w:rFonts w:ascii="Arial" w:hAnsi="Arial" w:cs="Lucida Grande"/>
            <w:color w:val="000000"/>
            <w:sz w:val="22"/>
            <w:szCs w:val="22"/>
            <w:lang w:eastAsia="en-US"/>
          </w:rPr>
          <w:t>in</w:t>
        </w:r>
      </w:ins>
      <w:ins w:id="29" w:author="Moira Burke" w:date="2013-11-20T11:01:00Z">
        <w:r w:rsidR="00017050">
          <w:rPr>
            <w:rFonts w:ascii="Arial" w:hAnsi="Arial" w:cs="Lucida Grande"/>
            <w:color w:val="000000"/>
            <w:sz w:val="22"/>
            <w:szCs w:val="22"/>
            <w:lang w:eastAsia="en-US"/>
          </w:rPr>
          <w:t>.</w:t>
        </w:r>
      </w:ins>
      <w:ins w:id="30" w:author="Moira Burke" w:date="2013-11-20T09:53:00Z">
        <w:r w:rsidR="00CC0EE5">
          <w:rPr>
            <w:rFonts w:ascii="Arial" w:hAnsi="Arial" w:cs="Lucida Grande"/>
            <w:color w:val="000000"/>
            <w:sz w:val="22"/>
            <w:szCs w:val="22"/>
            <w:lang w:eastAsia="en-US"/>
          </w:rPr>
          <w:t xml:space="preserve"> mean = </w:t>
        </w:r>
      </w:ins>
      <w:ins w:id="31" w:author="Shaomei Wu" w:date="2013-11-20T13:51:00Z">
        <w:r w:rsidR="005808CA">
          <w:rPr>
            <w:rFonts w:ascii="Arial" w:hAnsi="Arial" w:cs="Lucida Grande"/>
            <w:color w:val="000000"/>
            <w:sz w:val="22"/>
            <w:szCs w:val="22"/>
            <w:lang w:eastAsia="en-US"/>
          </w:rPr>
          <w:t>3.7</w:t>
        </w:r>
      </w:ins>
      <w:ins w:id="32" w:author="Moira Burke" w:date="2013-11-20T09:53:00Z">
        <w:del w:id="33" w:author="Shaomei Wu" w:date="2013-11-20T13:51:00Z">
          <w:r w:rsidR="00CC0EE5" w:rsidDel="005808CA">
            <w:rPr>
              <w:rFonts w:ascii="Arial" w:hAnsi="Arial" w:cs="Lucida Grande"/>
              <w:color w:val="000000"/>
              <w:sz w:val="22"/>
              <w:szCs w:val="22"/>
              <w:lang w:eastAsia="en-US"/>
            </w:rPr>
            <w:delText>x.x</w:delText>
          </w:r>
        </w:del>
        <w:r w:rsidR="00CC0EE5">
          <w:rPr>
            <w:rFonts w:ascii="Arial" w:hAnsi="Arial" w:cs="Lucida Grande"/>
            <w:color w:val="000000"/>
            <w:sz w:val="22"/>
            <w:szCs w:val="22"/>
            <w:lang w:eastAsia="en-US"/>
          </w:rPr>
          <w:t xml:space="preserve"> compared to </w:t>
        </w:r>
      </w:ins>
      <w:ins w:id="34" w:author="Shaomei Wu" w:date="2013-11-20T13:51:00Z">
        <w:r w:rsidR="005808CA">
          <w:rPr>
            <w:rFonts w:ascii="Arial" w:hAnsi="Arial" w:cs="Lucida Grande"/>
            <w:color w:val="000000"/>
            <w:sz w:val="22"/>
            <w:szCs w:val="22"/>
            <w:lang w:eastAsia="en-US"/>
          </w:rPr>
          <w:t>2.2</w:t>
        </w:r>
      </w:ins>
      <w:ins w:id="35" w:author="Moira Burke" w:date="2013-11-20T09:53:00Z">
        <w:del w:id="36" w:author="Shaomei Wu" w:date="2013-11-20T13:51:00Z">
          <w:r w:rsidR="00CC0EE5" w:rsidDel="005808CA">
            <w:rPr>
              <w:rFonts w:ascii="Arial" w:hAnsi="Arial" w:cs="Lucida Grande"/>
              <w:color w:val="000000"/>
              <w:sz w:val="22"/>
              <w:szCs w:val="22"/>
              <w:lang w:eastAsia="en-US"/>
            </w:rPr>
            <w:delText>x.x</w:delText>
          </w:r>
        </w:del>
        <w:r w:rsidR="00CC0EE5">
          <w:rPr>
            <w:rFonts w:ascii="Arial" w:hAnsi="Arial" w:cs="Lucida Grande"/>
            <w:color w:val="000000"/>
            <w:sz w:val="22"/>
            <w:szCs w:val="22"/>
            <w:lang w:eastAsia="en-US"/>
          </w:rPr>
          <w:t xml:space="preserve"> for </w:t>
        </w:r>
        <w:proofErr w:type="spellStart"/>
        <w:r w:rsidR="00CC0EE5">
          <w:rPr>
            <w:rFonts w:ascii="Arial" w:hAnsi="Arial" w:cs="Lucida Grande"/>
            <w:color w:val="000000"/>
            <w:sz w:val="22"/>
            <w:szCs w:val="22"/>
            <w:lang w:eastAsia="en-US"/>
          </w:rPr>
          <w:t>iOS</w:t>
        </w:r>
        <w:proofErr w:type="spellEnd"/>
        <w:r w:rsidR="00CC0EE5">
          <w:rPr>
            <w:rFonts w:ascii="Arial" w:hAnsi="Arial" w:cs="Lucida Grande"/>
            <w:color w:val="000000"/>
            <w:sz w:val="22"/>
            <w:szCs w:val="22"/>
            <w:lang w:eastAsia="en-US"/>
          </w:rPr>
          <w:t xml:space="preserve"> users</w:t>
        </w:r>
      </w:ins>
      <w:ins w:id="37" w:author="Moira Burke" w:date="2013-11-20T09:54:00Z">
        <w:r w:rsidR="00CC0EE5">
          <w:rPr>
            <w:rFonts w:ascii="Arial" w:hAnsi="Arial" w:cs="Lucida Grande"/>
            <w:color w:val="000000"/>
            <w:sz w:val="22"/>
            <w:szCs w:val="22"/>
            <w:lang w:eastAsia="en-US"/>
          </w:rPr>
          <w:t>)</w:t>
        </w:r>
        <w:r w:rsidR="005762B7">
          <w:rPr>
            <w:rFonts w:ascii="Arial" w:hAnsi="Arial" w:cs="Lucida Grande"/>
            <w:color w:val="000000"/>
            <w:sz w:val="22"/>
            <w:szCs w:val="22"/>
            <w:lang w:eastAsia="en-US"/>
          </w:rPr>
          <w:t xml:space="preserve"> </w:t>
        </w:r>
      </w:ins>
      <w:commentRangeEnd w:id="27"/>
      <w:ins w:id="38" w:author="Moira Burke" w:date="2013-11-20T10:22:00Z">
        <w:r w:rsidR="00D761DA">
          <w:rPr>
            <w:rStyle w:val="CommentReference"/>
          </w:rPr>
          <w:commentReference w:id="27"/>
        </w:r>
      </w:ins>
      <w:ins w:id="40" w:author="Moira Burke" w:date="2013-11-20T09:54:00Z">
        <w:r w:rsidR="005762B7">
          <w:rPr>
            <w:rFonts w:ascii="Arial" w:hAnsi="Arial" w:cs="Lucida Grande"/>
            <w:color w:val="000000"/>
            <w:sz w:val="22"/>
            <w:szCs w:val="22"/>
            <w:lang w:eastAsia="en-US"/>
          </w:rPr>
          <w:t>and</w:t>
        </w:r>
      </w:ins>
      <w:ins w:id="41" w:author="Moira Burke" w:date="2013-11-20T09:55:00Z">
        <w:r w:rsidR="00CC0EE5">
          <w:rPr>
            <w:rFonts w:ascii="Arial" w:hAnsi="Arial" w:cs="Lucida Grande"/>
            <w:color w:val="000000"/>
            <w:sz w:val="22"/>
            <w:szCs w:val="22"/>
            <w:lang w:eastAsia="en-US"/>
          </w:rPr>
          <w:t xml:space="preserve"> more likes (M=</w:t>
        </w:r>
      </w:ins>
      <w:ins w:id="42" w:author="Shaomei Wu" w:date="2013-11-20T13:52:00Z">
        <w:r w:rsidR="00882F4A">
          <w:rPr>
            <w:rFonts w:ascii="Arial" w:hAnsi="Arial" w:cs="Lucida Grande"/>
            <w:color w:val="000000"/>
            <w:sz w:val="22"/>
            <w:szCs w:val="22"/>
            <w:lang w:eastAsia="en-US"/>
          </w:rPr>
          <w:t>108</w:t>
        </w:r>
      </w:ins>
      <w:ins w:id="43" w:author="Moira Burke" w:date="2013-11-20T09:55:00Z">
        <w:del w:id="44" w:author="Shaomei Wu" w:date="2013-11-20T13:52:00Z">
          <w:r w:rsidR="00CC0EE5" w:rsidDel="00882F4A">
            <w:rPr>
              <w:rFonts w:ascii="Arial" w:hAnsi="Arial" w:cs="Lucida Grande"/>
              <w:color w:val="000000"/>
              <w:sz w:val="22"/>
              <w:szCs w:val="22"/>
              <w:lang w:eastAsia="en-US"/>
            </w:rPr>
            <w:delText>x.x</w:delText>
          </w:r>
        </w:del>
        <w:r w:rsidR="00CC0EE5">
          <w:rPr>
            <w:rFonts w:ascii="Arial" w:hAnsi="Arial" w:cs="Lucida Grande"/>
            <w:color w:val="000000"/>
            <w:sz w:val="22"/>
            <w:szCs w:val="22"/>
            <w:lang w:eastAsia="en-US"/>
          </w:rPr>
          <w:t xml:space="preserve"> vs. </w:t>
        </w:r>
      </w:ins>
      <w:ins w:id="45" w:author="Shaomei Wu" w:date="2013-11-20T13:52:00Z">
        <w:r w:rsidR="00882F4A">
          <w:rPr>
            <w:rFonts w:ascii="Arial" w:hAnsi="Arial" w:cs="Lucida Grande"/>
            <w:color w:val="000000"/>
            <w:sz w:val="22"/>
            <w:szCs w:val="22"/>
            <w:lang w:eastAsia="en-US"/>
          </w:rPr>
          <w:t>92</w:t>
        </w:r>
      </w:ins>
      <w:ins w:id="46" w:author="Moira Burke" w:date="2013-11-20T09:55:00Z">
        <w:del w:id="47" w:author="Shaomei Wu" w:date="2013-11-20T13:52:00Z">
          <w:r w:rsidR="00CC0EE5" w:rsidDel="00882F4A">
            <w:rPr>
              <w:rFonts w:ascii="Arial" w:hAnsi="Arial" w:cs="Lucida Grande"/>
              <w:color w:val="000000"/>
              <w:sz w:val="22"/>
              <w:szCs w:val="22"/>
              <w:lang w:eastAsia="en-US"/>
            </w:rPr>
            <w:delText>x</w:delText>
          </w:r>
        </w:del>
        <w:r w:rsidR="00CC0EE5">
          <w:rPr>
            <w:rFonts w:ascii="Arial" w:hAnsi="Arial" w:cs="Lucida Grande"/>
            <w:color w:val="000000"/>
            <w:sz w:val="22"/>
            <w:szCs w:val="22"/>
            <w:lang w:eastAsia="en-US"/>
          </w:rPr>
          <w:t>.</w:t>
        </w:r>
      </w:ins>
      <w:ins w:id="48" w:author="Shaomei Wu" w:date="2013-11-20T13:53:00Z">
        <w:r w:rsidR="00882F4A">
          <w:rPr>
            <w:rFonts w:ascii="Arial" w:hAnsi="Arial" w:cs="Lucida Grande"/>
            <w:color w:val="000000"/>
            <w:sz w:val="22"/>
            <w:szCs w:val="22"/>
            <w:lang w:eastAsia="en-US"/>
          </w:rPr>
          <w:t>8</w:t>
        </w:r>
      </w:ins>
      <w:ins w:id="49" w:author="Moira Burke" w:date="2013-11-20T09:55:00Z">
        <w:del w:id="50" w:author="Shaomei Wu" w:date="2013-11-20T13:53:00Z">
          <w:r w:rsidR="00CC0EE5" w:rsidDel="00882F4A">
            <w:rPr>
              <w:rFonts w:ascii="Arial" w:hAnsi="Arial" w:cs="Lucida Grande"/>
              <w:color w:val="000000"/>
              <w:sz w:val="22"/>
              <w:szCs w:val="22"/>
              <w:lang w:eastAsia="en-US"/>
            </w:rPr>
            <w:delText>x</w:delText>
          </w:r>
        </w:del>
      </w:ins>
      <w:ins w:id="51" w:author="Moira Burke" w:date="2013-11-20T10:15:00Z">
        <w:r w:rsidR="005762B7">
          <w:rPr>
            <w:rFonts w:ascii="Arial" w:hAnsi="Arial" w:cs="Lucida Grande"/>
            <w:color w:val="000000"/>
            <w:sz w:val="22"/>
            <w:szCs w:val="22"/>
            <w:lang w:eastAsia="en-US"/>
          </w:rPr>
          <w:t>)</w:t>
        </w:r>
      </w:ins>
      <w:ins w:id="52" w:author="Moira Burke" w:date="2013-11-20T09:55:00Z">
        <w:r w:rsidR="00CC0EE5">
          <w:rPr>
            <w:rFonts w:ascii="Arial" w:hAnsi="Arial" w:cs="Lucida Grande"/>
            <w:color w:val="000000"/>
            <w:sz w:val="22"/>
            <w:szCs w:val="22"/>
            <w:lang w:eastAsia="en-US"/>
          </w:rPr>
          <w:t xml:space="preserve">, </w:t>
        </w:r>
      </w:ins>
      <w:ins w:id="53" w:author="Moira Burke" w:date="2013-11-20T09:56:00Z">
        <w:r w:rsidR="00CC0EE5">
          <w:rPr>
            <w:rFonts w:ascii="Arial" w:hAnsi="Arial" w:cs="Lucida Grande"/>
            <w:color w:val="000000"/>
            <w:sz w:val="22"/>
            <w:szCs w:val="22"/>
            <w:lang w:eastAsia="en-US"/>
          </w:rPr>
          <w:t xml:space="preserve">and receive more </w:t>
        </w:r>
      </w:ins>
      <w:ins w:id="54" w:author="Moira Burke" w:date="2013-11-20T09:57:00Z">
        <w:r w:rsidR="00CC0EE5">
          <w:rPr>
            <w:rFonts w:ascii="Arial" w:hAnsi="Arial" w:cs="Lucida Grande"/>
            <w:color w:val="000000"/>
            <w:sz w:val="22"/>
            <w:szCs w:val="22"/>
            <w:lang w:eastAsia="en-US"/>
          </w:rPr>
          <w:t xml:space="preserve">status </w:t>
        </w:r>
      </w:ins>
      <w:ins w:id="55" w:author="Moira Burke" w:date="2013-11-20T09:56:00Z">
        <w:r w:rsidR="00CC0EE5">
          <w:rPr>
            <w:rFonts w:ascii="Arial" w:hAnsi="Arial" w:cs="Lucida Grande"/>
            <w:color w:val="000000"/>
            <w:sz w:val="22"/>
            <w:szCs w:val="22"/>
            <w:lang w:eastAsia="en-US"/>
          </w:rPr>
          <w:t>comments (</w:t>
        </w:r>
      </w:ins>
      <w:ins w:id="56" w:author="Shaomei Wu" w:date="2013-11-20T13:55:00Z">
        <w:r w:rsidR="00882F4A">
          <w:rPr>
            <w:rFonts w:ascii="Arial" w:hAnsi="Arial" w:cs="Lucida Grande"/>
            <w:color w:val="000000"/>
            <w:sz w:val="22"/>
            <w:szCs w:val="22"/>
            <w:lang w:eastAsia="en-US"/>
          </w:rPr>
          <w:t>9.7</w:t>
        </w:r>
      </w:ins>
      <w:ins w:id="57" w:author="Moira Burke" w:date="2013-11-20T09:56:00Z">
        <w:del w:id="58" w:author="Shaomei Wu" w:date="2013-11-20T13:55:00Z">
          <w:r w:rsidR="00CC0EE5" w:rsidDel="00882F4A">
            <w:rPr>
              <w:rFonts w:ascii="Arial" w:hAnsi="Arial" w:cs="Lucida Grande"/>
              <w:color w:val="000000"/>
              <w:sz w:val="22"/>
              <w:szCs w:val="22"/>
              <w:lang w:eastAsia="en-US"/>
            </w:rPr>
            <w:delText>x.x</w:delText>
          </w:r>
        </w:del>
        <w:r w:rsidR="00CC0EE5">
          <w:rPr>
            <w:rFonts w:ascii="Arial" w:hAnsi="Arial" w:cs="Lucida Grande"/>
            <w:color w:val="000000"/>
            <w:sz w:val="22"/>
            <w:szCs w:val="22"/>
            <w:lang w:eastAsia="en-US"/>
          </w:rPr>
          <w:t xml:space="preserve"> vs. </w:t>
        </w:r>
      </w:ins>
      <w:ins w:id="59" w:author="Shaomei Wu" w:date="2013-11-20T13:55:00Z">
        <w:r w:rsidR="00882F4A">
          <w:rPr>
            <w:rFonts w:ascii="Arial" w:hAnsi="Arial" w:cs="Lucida Grande"/>
            <w:color w:val="000000"/>
            <w:sz w:val="22"/>
            <w:szCs w:val="22"/>
            <w:lang w:eastAsia="en-US"/>
          </w:rPr>
          <w:t>7</w:t>
        </w:r>
      </w:ins>
      <w:ins w:id="60" w:author="Moira Burke" w:date="2013-11-20T09:56:00Z">
        <w:del w:id="61" w:author="Shaomei Wu" w:date="2013-11-20T13:55:00Z">
          <w:r w:rsidR="00CC0EE5" w:rsidDel="00882F4A">
            <w:rPr>
              <w:rFonts w:ascii="Arial" w:hAnsi="Arial" w:cs="Lucida Grande"/>
              <w:color w:val="000000"/>
              <w:sz w:val="22"/>
              <w:szCs w:val="22"/>
              <w:lang w:eastAsia="en-US"/>
            </w:rPr>
            <w:delText>x</w:delText>
          </w:r>
        </w:del>
        <w:r w:rsidR="00CC0EE5">
          <w:rPr>
            <w:rFonts w:ascii="Arial" w:hAnsi="Arial" w:cs="Lucida Grande"/>
            <w:color w:val="000000"/>
            <w:sz w:val="22"/>
            <w:szCs w:val="22"/>
            <w:lang w:eastAsia="en-US"/>
          </w:rPr>
          <w:t>.</w:t>
        </w:r>
      </w:ins>
      <w:ins w:id="62" w:author="Shaomei Wu" w:date="2013-11-20T13:55:00Z">
        <w:r w:rsidR="00882F4A">
          <w:rPr>
            <w:rFonts w:ascii="Arial" w:hAnsi="Arial" w:cs="Lucida Grande"/>
            <w:color w:val="000000"/>
            <w:sz w:val="22"/>
            <w:szCs w:val="22"/>
            <w:lang w:eastAsia="en-US"/>
          </w:rPr>
          <w:t>7</w:t>
        </w:r>
      </w:ins>
      <w:ins w:id="63" w:author="Moira Burke" w:date="2013-11-20T09:56:00Z">
        <w:del w:id="64" w:author="Shaomei Wu" w:date="2013-11-20T13:55:00Z">
          <w:r w:rsidR="00CC0EE5" w:rsidDel="00882F4A">
            <w:rPr>
              <w:rFonts w:ascii="Arial" w:hAnsi="Arial" w:cs="Lucida Grande"/>
              <w:color w:val="000000"/>
              <w:sz w:val="22"/>
              <w:szCs w:val="22"/>
              <w:lang w:eastAsia="en-US"/>
            </w:rPr>
            <w:delText>x</w:delText>
          </w:r>
        </w:del>
        <w:r w:rsidR="00CC0EE5">
          <w:rPr>
            <w:rFonts w:ascii="Arial" w:hAnsi="Arial" w:cs="Lucida Grande"/>
            <w:color w:val="000000"/>
            <w:sz w:val="22"/>
            <w:szCs w:val="22"/>
            <w:lang w:eastAsia="en-US"/>
          </w:rPr>
          <w:t>)</w:t>
        </w:r>
      </w:ins>
      <w:ins w:id="65" w:author="Moira Burke" w:date="2013-11-20T10:17:00Z">
        <w:r w:rsidR="005762B7">
          <w:rPr>
            <w:rFonts w:ascii="Arial" w:hAnsi="Arial" w:cs="Lucida Grande"/>
            <w:color w:val="000000"/>
            <w:sz w:val="22"/>
            <w:szCs w:val="22"/>
            <w:lang w:eastAsia="en-US"/>
          </w:rPr>
          <w:t xml:space="preserve"> and fewer photo likes (M=</w:t>
        </w:r>
      </w:ins>
      <w:ins w:id="66" w:author="Shaomei Wu" w:date="2013-11-20T13:56:00Z">
        <w:r w:rsidR="00882F4A">
          <w:rPr>
            <w:rFonts w:ascii="Arial" w:hAnsi="Arial" w:cs="Lucida Grande"/>
            <w:color w:val="000000"/>
            <w:sz w:val="22"/>
            <w:szCs w:val="22"/>
            <w:lang w:eastAsia="en-US"/>
          </w:rPr>
          <w:t>14.4</w:t>
        </w:r>
      </w:ins>
      <w:ins w:id="67" w:author="Moira Burke" w:date="2013-11-20T10:17:00Z">
        <w:del w:id="68" w:author="Shaomei Wu" w:date="2013-11-20T13:56:00Z">
          <w:r w:rsidR="005762B7" w:rsidDel="00882F4A">
            <w:rPr>
              <w:rFonts w:ascii="Arial" w:hAnsi="Arial" w:cs="Lucida Grande"/>
              <w:color w:val="000000"/>
              <w:sz w:val="22"/>
              <w:szCs w:val="22"/>
              <w:lang w:eastAsia="en-US"/>
            </w:rPr>
            <w:delText>x.x</w:delText>
          </w:r>
        </w:del>
        <w:r w:rsidR="005762B7">
          <w:rPr>
            <w:rFonts w:ascii="Arial" w:hAnsi="Arial" w:cs="Lucida Grande"/>
            <w:color w:val="000000"/>
            <w:sz w:val="22"/>
            <w:szCs w:val="22"/>
            <w:lang w:eastAsia="en-US"/>
          </w:rPr>
          <w:t xml:space="preserve"> vs. </w:t>
        </w:r>
      </w:ins>
      <w:ins w:id="69" w:author="Shaomei Wu" w:date="2013-11-20T13:56:00Z">
        <w:r w:rsidR="00882F4A">
          <w:rPr>
            <w:rFonts w:ascii="Arial" w:hAnsi="Arial" w:cs="Lucida Grande"/>
            <w:color w:val="000000"/>
            <w:sz w:val="22"/>
            <w:szCs w:val="22"/>
            <w:lang w:eastAsia="en-US"/>
          </w:rPr>
          <w:t>16</w:t>
        </w:r>
      </w:ins>
      <w:ins w:id="70" w:author="Moira Burke" w:date="2013-11-20T10:17:00Z">
        <w:del w:id="71" w:author="Shaomei Wu" w:date="2013-11-20T13:56:00Z">
          <w:r w:rsidR="005762B7" w:rsidDel="00882F4A">
            <w:rPr>
              <w:rFonts w:ascii="Arial" w:hAnsi="Arial" w:cs="Lucida Grande"/>
              <w:color w:val="000000"/>
              <w:sz w:val="22"/>
              <w:szCs w:val="22"/>
              <w:lang w:eastAsia="en-US"/>
            </w:rPr>
            <w:delText>x</w:delText>
          </w:r>
        </w:del>
        <w:r w:rsidR="005762B7">
          <w:rPr>
            <w:rFonts w:ascii="Arial" w:hAnsi="Arial" w:cs="Lucida Grande"/>
            <w:color w:val="000000"/>
            <w:sz w:val="22"/>
            <w:szCs w:val="22"/>
            <w:lang w:eastAsia="en-US"/>
          </w:rPr>
          <w:t>.</w:t>
        </w:r>
      </w:ins>
      <w:ins w:id="72" w:author="Shaomei Wu" w:date="2013-11-20T13:56:00Z">
        <w:r w:rsidR="00882F4A">
          <w:rPr>
            <w:rFonts w:ascii="Arial" w:hAnsi="Arial" w:cs="Lucida Grande"/>
            <w:color w:val="000000"/>
            <w:sz w:val="22"/>
            <w:szCs w:val="22"/>
            <w:lang w:eastAsia="en-US"/>
          </w:rPr>
          <w:t>6</w:t>
        </w:r>
      </w:ins>
      <w:ins w:id="73" w:author="Moira Burke" w:date="2013-11-20T10:17:00Z">
        <w:del w:id="74" w:author="Shaomei Wu" w:date="2013-11-20T13:56:00Z">
          <w:r w:rsidR="005762B7" w:rsidDel="00882F4A">
            <w:rPr>
              <w:rFonts w:ascii="Arial" w:hAnsi="Arial" w:cs="Lucida Grande"/>
              <w:color w:val="000000"/>
              <w:sz w:val="22"/>
              <w:szCs w:val="22"/>
              <w:lang w:eastAsia="en-US"/>
            </w:rPr>
            <w:delText>x</w:delText>
          </w:r>
        </w:del>
        <w:r w:rsidR="005762B7">
          <w:rPr>
            <w:rFonts w:ascii="Arial" w:hAnsi="Arial" w:cs="Lucida Grande"/>
            <w:color w:val="000000"/>
            <w:sz w:val="22"/>
            <w:szCs w:val="22"/>
            <w:lang w:eastAsia="en-US"/>
          </w:rPr>
          <w:t>)</w:t>
        </w:r>
      </w:ins>
      <w:ins w:id="75" w:author="Moira Burke" w:date="2013-11-20T09:54:00Z">
        <w:r w:rsidR="00CC0EE5">
          <w:rPr>
            <w:rFonts w:ascii="Arial" w:hAnsi="Arial" w:cs="Lucida Grande"/>
            <w:color w:val="000000"/>
            <w:sz w:val="22"/>
            <w:szCs w:val="22"/>
            <w:lang w:eastAsia="en-US"/>
          </w:rPr>
          <w:t xml:space="preserve"> </w:t>
        </w:r>
      </w:ins>
      <w:ins w:id="76" w:author="Moira Burke" w:date="2013-11-20T09:56:00Z">
        <w:r w:rsidR="00CC0EE5">
          <w:rPr>
            <w:rFonts w:ascii="Arial" w:hAnsi="Arial" w:cs="Lucida Grande"/>
            <w:color w:val="000000"/>
            <w:sz w:val="22"/>
            <w:szCs w:val="22"/>
            <w:lang w:eastAsia="en-US"/>
          </w:rPr>
          <w:t xml:space="preserve">(all p &lt; 0.001). </w:t>
        </w:r>
      </w:ins>
      <w:del w:id="77" w:author="Moira Burke" w:date="2013-11-20T09:56:00Z">
        <w:r w:rsidR="006127A4" w:rsidRPr="006127A4" w:rsidDel="00CC0EE5">
          <w:rPr>
            <w:rFonts w:ascii="Arial" w:hAnsi="Arial" w:cs="Lucida Grande"/>
            <w:color w:val="000000"/>
            <w:sz w:val="22"/>
            <w:szCs w:val="22"/>
            <w:lang w:eastAsia="en-US"/>
          </w:rPr>
          <w:delText xml:space="preserve">(there is no signficant difference across groups for all metrics shown in Figure 1, except that the VoiceOver sample does have more total status updates). </w:delText>
        </w:r>
      </w:del>
      <w:r w:rsidR="006127A4" w:rsidRPr="006127A4">
        <w:rPr>
          <w:rFonts w:ascii="Arial" w:hAnsi="Arial" w:cs="Lucida Grande"/>
          <w:color w:val="000000"/>
          <w:sz w:val="22"/>
          <w:szCs w:val="22"/>
          <w:lang w:eastAsia="en-US"/>
        </w:rPr>
        <w:t>We will revise Fig</w:t>
      </w:r>
      <w:del w:id="78" w:author="Moira Burke" w:date="2013-11-20T10:46:00Z">
        <w:r w:rsidR="006127A4" w:rsidRPr="006127A4" w:rsidDel="00C9425F">
          <w:rPr>
            <w:rFonts w:ascii="Arial" w:hAnsi="Arial" w:cs="Lucida Grande"/>
            <w:color w:val="000000"/>
            <w:sz w:val="22"/>
            <w:szCs w:val="22"/>
            <w:lang w:eastAsia="en-US"/>
          </w:rPr>
          <w:delText>ure</w:delText>
        </w:r>
      </w:del>
      <w:r w:rsidR="006127A4" w:rsidRPr="006127A4">
        <w:rPr>
          <w:rFonts w:ascii="Arial" w:hAnsi="Arial" w:cs="Lucida Grande"/>
          <w:color w:val="000000"/>
          <w:sz w:val="22"/>
          <w:szCs w:val="22"/>
          <w:lang w:eastAsia="en-US"/>
        </w:rPr>
        <w:t xml:space="preserve">s 1 and 2, and use bootstrapped </w:t>
      </w:r>
      <w:del w:id="79" w:author="Moira Burke" w:date="2013-11-20T10:46:00Z">
        <w:r w:rsidR="006127A4" w:rsidRPr="006127A4" w:rsidDel="00C9425F">
          <w:rPr>
            <w:rFonts w:ascii="Arial" w:hAnsi="Arial" w:cs="Lucida Grande"/>
            <w:color w:val="000000"/>
            <w:sz w:val="22"/>
            <w:szCs w:val="22"/>
            <w:lang w:eastAsia="en-US"/>
          </w:rPr>
          <w:delText>confidence intervals</w:delText>
        </w:r>
      </w:del>
      <w:ins w:id="80" w:author="Moira Burke" w:date="2013-11-20T10:46:00Z">
        <w:r w:rsidR="00C9425F">
          <w:rPr>
            <w:rFonts w:ascii="Arial" w:hAnsi="Arial" w:cs="Lucida Grande"/>
            <w:color w:val="000000"/>
            <w:sz w:val="22"/>
            <w:szCs w:val="22"/>
            <w:lang w:eastAsia="en-US"/>
          </w:rPr>
          <w:t>CIs</w:t>
        </w:r>
      </w:ins>
      <w:r w:rsidR="006127A4" w:rsidRPr="006127A4">
        <w:rPr>
          <w:rFonts w:ascii="Arial" w:hAnsi="Arial" w:cs="Lucida Grande"/>
          <w:color w:val="000000"/>
          <w:sz w:val="22"/>
          <w:szCs w:val="22"/>
          <w:lang w:eastAsia="en-US"/>
        </w:rPr>
        <w:t xml:space="preserve"> to report effect sizes for all measurements.</w:t>
      </w:r>
    </w:p>
    <w:p w14:paraId="6CE70E5D" w14:textId="77777777"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771EF068" w14:textId="729B9EDF" w:rsidR="006127A4" w:rsidRPr="006127A4" w:rsidRDefault="00F52C1F" w:rsidP="006127A4">
      <w:pPr>
        <w:spacing w:after="0"/>
        <w:rPr>
          <w:rFonts w:ascii="Lucida Grande" w:hAnsi="Lucida Grande" w:cs="Lucida Grande"/>
          <w:color w:val="000000"/>
          <w:sz w:val="18"/>
          <w:szCs w:val="18"/>
          <w:lang w:eastAsia="en-US"/>
        </w:rPr>
      </w:pPr>
      <w:ins w:id="81" w:author="Moira Burke" w:date="2013-11-20T09:58:00Z">
        <w:r>
          <w:rPr>
            <w:rFonts w:ascii="Arial" w:hAnsi="Arial" w:cs="Lucida Grande"/>
            <w:color w:val="000000"/>
            <w:sz w:val="22"/>
            <w:szCs w:val="22"/>
            <w:lang w:eastAsia="en-US"/>
          </w:rPr>
          <w:t>E</w:t>
        </w:r>
      </w:ins>
      <w:ins w:id="82" w:author="Moira Burke" w:date="2013-11-20T09:59:00Z">
        <w:r w:rsidR="00CC0EE5">
          <w:rPr>
            <w:rFonts w:ascii="Arial" w:hAnsi="Arial" w:cs="Lucida Grande"/>
            <w:color w:val="000000"/>
            <w:sz w:val="22"/>
            <w:szCs w:val="22"/>
            <w:lang w:eastAsia="en-US"/>
          </w:rPr>
          <w:t>thical concerns</w:t>
        </w:r>
        <w:r>
          <w:rPr>
            <w:rFonts w:ascii="Arial" w:hAnsi="Arial" w:cs="Lucida Grande"/>
            <w:color w:val="000000"/>
            <w:sz w:val="22"/>
            <w:szCs w:val="22"/>
            <w:lang w:eastAsia="en-US"/>
          </w:rPr>
          <w:t>:</w:t>
        </w:r>
        <w:r w:rsidR="00CC0EE5">
          <w:rPr>
            <w:rFonts w:ascii="Arial" w:hAnsi="Arial" w:cs="Lucida Grande"/>
            <w:color w:val="000000"/>
            <w:sz w:val="22"/>
            <w:szCs w:val="22"/>
            <w:lang w:eastAsia="en-US"/>
          </w:rPr>
          <w:t xml:space="preserve"> </w:t>
        </w:r>
      </w:ins>
      <w:del w:id="83" w:author="Moira Burke" w:date="2013-11-20T09:59:00Z">
        <w:r w:rsidR="006127A4" w:rsidRPr="006127A4" w:rsidDel="00CC0EE5">
          <w:rPr>
            <w:rFonts w:ascii="Arial" w:hAnsi="Arial" w:cs="Lucida Grande"/>
            <w:color w:val="000000"/>
            <w:sz w:val="22"/>
            <w:szCs w:val="22"/>
            <w:lang w:eastAsia="en-US"/>
          </w:rPr>
          <w:delText xml:space="preserve">We understand the ethical concerns raised by AC &amp; R2 &amp; R3. </w:delText>
        </w:r>
      </w:del>
      <w:r w:rsidR="006127A4" w:rsidRPr="006127A4">
        <w:rPr>
          <w:rFonts w:ascii="Arial" w:hAnsi="Arial" w:cs="Lucida Grande"/>
          <w:color w:val="000000"/>
          <w:sz w:val="22"/>
          <w:szCs w:val="22"/>
          <w:lang w:eastAsia="en-US"/>
        </w:rPr>
        <w:t xml:space="preserve">The </w:t>
      </w:r>
      <w:del w:id="84" w:author="Moira Burke" w:date="2013-11-20T10:00:00Z">
        <w:r w:rsidR="006127A4" w:rsidRPr="006127A4" w:rsidDel="00CC0EE5">
          <w:rPr>
            <w:rFonts w:ascii="Arial" w:hAnsi="Arial" w:cs="Lucida Grande"/>
            <w:color w:val="000000"/>
            <w:sz w:val="22"/>
            <w:szCs w:val="22"/>
            <w:lang w:eastAsia="en-US"/>
          </w:rPr>
          <w:delText xml:space="preserve">research falls within the Facebook ToS, the </w:delText>
        </w:r>
      </w:del>
      <w:r w:rsidR="006127A4" w:rsidRPr="006127A4">
        <w:rPr>
          <w:rFonts w:ascii="Arial" w:hAnsi="Arial" w:cs="Lucida Grande"/>
          <w:color w:val="000000"/>
          <w:sz w:val="22"/>
          <w:szCs w:val="22"/>
          <w:lang w:eastAsia="en-US"/>
        </w:rPr>
        <w:t xml:space="preserve">analysis was done </w:t>
      </w:r>
      <w:ins w:id="85" w:author="Moira Burke" w:date="2013-11-20T10:47:00Z">
        <w:r w:rsidR="00C9425F">
          <w:rPr>
            <w:rFonts w:ascii="Arial" w:hAnsi="Arial" w:cs="Lucida Grande"/>
            <w:color w:val="000000"/>
            <w:sz w:val="22"/>
            <w:szCs w:val="22"/>
            <w:lang w:eastAsia="en-US"/>
          </w:rPr>
          <w:t xml:space="preserve">in aggregate </w:t>
        </w:r>
      </w:ins>
      <w:r w:rsidR="006127A4" w:rsidRPr="006127A4">
        <w:rPr>
          <w:rFonts w:ascii="Arial" w:hAnsi="Arial" w:cs="Lucida Grande"/>
          <w:color w:val="000000"/>
          <w:sz w:val="22"/>
          <w:szCs w:val="22"/>
          <w:lang w:eastAsia="en-US"/>
        </w:rPr>
        <w:t xml:space="preserve">on anonymized data on Facebook's </w:t>
      </w:r>
      <w:ins w:id="86" w:author="Moira Burke" w:date="2013-11-20T10:00:00Z">
        <w:r w:rsidR="00CC0EE5">
          <w:rPr>
            <w:rFonts w:ascii="Arial" w:hAnsi="Arial" w:cs="Lucida Grande"/>
            <w:color w:val="000000"/>
            <w:sz w:val="22"/>
            <w:szCs w:val="22"/>
            <w:lang w:eastAsia="en-US"/>
          </w:rPr>
          <w:t xml:space="preserve">company </w:t>
        </w:r>
      </w:ins>
      <w:r w:rsidR="006127A4" w:rsidRPr="006127A4">
        <w:rPr>
          <w:rFonts w:ascii="Arial" w:hAnsi="Arial" w:cs="Lucida Grande"/>
          <w:color w:val="000000"/>
          <w:sz w:val="22"/>
          <w:szCs w:val="22"/>
          <w:lang w:eastAsia="en-US"/>
        </w:rPr>
        <w:t>servers</w:t>
      </w:r>
      <w:del w:id="87" w:author="Moira Burke" w:date="2013-11-20T10:47:00Z">
        <w:r w:rsidR="006127A4" w:rsidRPr="006127A4" w:rsidDel="00C9425F">
          <w:rPr>
            <w:rFonts w:ascii="Arial" w:hAnsi="Arial" w:cs="Lucida Grande"/>
            <w:color w:val="000000"/>
            <w:sz w:val="22"/>
            <w:szCs w:val="22"/>
            <w:lang w:eastAsia="en-US"/>
          </w:rPr>
          <w:delText xml:space="preserve"> and examined at the aggregate</w:delText>
        </w:r>
      </w:del>
      <w:del w:id="88" w:author="Moira Burke" w:date="2013-11-20T10:00:00Z">
        <w:r w:rsidR="006127A4" w:rsidRPr="006127A4" w:rsidDel="00CC0EE5">
          <w:rPr>
            <w:rFonts w:ascii="Arial" w:hAnsi="Arial" w:cs="Lucida Grande"/>
            <w:color w:val="000000"/>
            <w:sz w:val="22"/>
            <w:szCs w:val="22"/>
            <w:lang w:eastAsia="en-US"/>
          </w:rPr>
          <w:delText>d</w:delText>
        </w:r>
      </w:del>
      <w:del w:id="89" w:author="Moira Burke" w:date="2013-11-20T10:47:00Z">
        <w:r w:rsidR="006127A4" w:rsidRPr="006127A4" w:rsidDel="00C9425F">
          <w:rPr>
            <w:rFonts w:ascii="Arial" w:hAnsi="Arial" w:cs="Lucida Grande"/>
            <w:color w:val="000000"/>
            <w:sz w:val="22"/>
            <w:szCs w:val="22"/>
            <w:lang w:eastAsia="en-US"/>
          </w:rPr>
          <w:delText xml:space="preserve"> level</w:delText>
        </w:r>
      </w:del>
      <w:ins w:id="90" w:author="Moira Burke" w:date="2013-11-20T10:00:00Z">
        <w:r w:rsidR="00CC0EE5">
          <w:rPr>
            <w:rFonts w:ascii="Arial" w:hAnsi="Arial" w:cs="Lucida Grande"/>
            <w:color w:val="000000"/>
            <w:sz w:val="22"/>
            <w:szCs w:val="22"/>
            <w:lang w:eastAsia="en-US"/>
          </w:rPr>
          <w:t>, and</w:t>
        </w:r>
        <w:r w:rsidR="00CC0EE5" w:rsidRPr="006127A4">
          <w:rPr>
            <w:rFonts w:ascii="Arial" w:hAnsi="Arial" w:cs="Lucida Grande"/>
            <w:color w:val="000000"/>
            <w:sz w:val="22"/>
            <w:szCs w:val="22"/>
            <w:lang w:eastAsia="en-US"/>
          </w:rPr>
          <w:t xml:space="preserve"> falls within </w:t>
        </w:r>
      </w:ins>
      <w:ins w:id="91" w:author="Moira Burke" w:date="2013-11-20T10:56:00Z">
        <w:r w:rsidR="00F52CFE">
          <w:rPr>
            <w:rFonts w:ascii="Arial" w:hAnsi="Arial" w:cs="Lucida Grande"/>
            <w:color w:val="000000"/>
            <w:sz w:val="22"/>
            <w:szCs w:val="22"/>
            <w:lang w:eastAsia="en-US"/>
          </w:rPr>
          <w:t>its</w:t>
        </w:r>
      </w:ins>
      <w:ins w:id="92" w:author="Moira Burke" w:date="2013-11-20T10:00:00Z">
        <w:r w:rsidR="00CC0EE5" w:rsidRPr="006127A4">
          <w:rPr>
            <w:rFonts w:ascii="Arial" w:hAnsi="Arial" w:cs="Lucida Grande"/>
            <w:color w:val="000000"/>
            <w:sz w:val="22"/>
            <w:szCs w:val="22"/>
            <w:lang w:eastAsia="en-US"/>
          </w:rPr>
          <w:t xml:space="preserve"> T</w:t>
        </w:r>
        <w:r w:rsidR="00CC0EE5">
          <w:rPr>
            <w:rFonts w:ascii="Arial" w:hAnsi="Arial" w:cs="Lucida Grande"/>
            <w:color w:val="000000"/>
            <w:sz w:val="22"/>
            <w:szCs w:val="22"/>
            <w:lang w:eastAsia="en-US"/>
          </w:rPr>
          <w:t>erms of Service</w:t>
        </w:r>
      </w:ins>
      <w:r w:rsidR="006127A4" w:rsidRPr="006127A4">
        <w:rPr>
          <w:rFonts w:ascii="Arial" w:hAnsi="Arial" w:cs="Lucida Grande"/>
          <w:color w:val="000000"/>
          <w:sz w:val="22"/>
          <w:szCs w:val="22"/>
          <w:lang w:eastAsia="en-US"/>
        </w:rPr>
        <w:t xml:space="preserve">. </w:t>
      </w:r>
      <w:ins w:id="93" w:author="Moira Burke" w:date="2013-11-20T10:02:00Z">
        <w:r w:rsidR="00CC0EE5">
          <w:rPr>
            <w:rFonts w:ascii="Arial" w:hAnsi="Arial" w:cs="Lucida Grande"/>
            <w:color w:val="000000"/>
            <w:sz w:val="22"/>
            <w:szCs w:val="22"/>
            <w:lang w:eastAsia="en-US"/>
          </w:rPr>
          <w:t xml:space="preserve">Text analysis was performed </w:t>
        </w:r>
      </w:ins>
      <w:ins w:id="94" w:author="Moira Burke" w:date="2013-11-20T10:04:00Z">
        <w:r w:rsidR="00671A7E">
          <w:rPr>
            <w:rFonts w:ascii="Arial" w:hAnsi="Arial" w:cs="Lucida Grande"/>
            <w:color w:val="000000"/>
            <w:sz w:val="22"/>
            <w:szCs w:val="22"/>
            <w:lang w:eastAsia="en-US"/>
          </w:rPr>
          <w:t xml:space="preserve">automatically </w:t>
        </w:r>
      </w:ins>
      <w:ins w:id="95" w:author="Shaomei Wu" w:date="2013-11-20T13:57:00Z">
        <w:r w:rsidR="00882F4A">
          <w:rPr>
            <w:rFonts w:ascii="Arial" w:hAnsi="Arial" w:cs="Lucida Grande"/>
            <w:color w:val="000000"/>
            <w:sz w:val="22"/>
            <w:szCs w:val="22"/>
            <w:lang w:eastAsia="en-US"/>
          </w:rPr>
          <w:t xml:space="preserve">and the cited messages all have </w:t>
        </w:r>
      </w:ins>
      <w:ins w:id="96" w:author="Moira Burke" w:date="2013-11-20T10:02:00Z">
        <w:del w:id="97" w:author="Shaomei Wu" w:date="2013-11-20T13:57:00Z">
          <w:r w:rsidR="00CC0EE5" w:rsidDel="00882F4A">
            <w:rPr>
              <w:rFonts w:ascii="Arial" w:hAnsi="Arial" w:cs="Lucida Grande"/>
              <w:color w:val="000000"/>
              <w:sz w:val="22"/>
              <w:szCs w:val="22"/>
              <w:lang w:eastAsia="en-US"/>
            </w:rPr>
            <w:delText xml:space="preserve">on </w:delText>
          </w:r>
          <w:r w:rsidR="00671A7E" w:rsidDel="00882F4A">
            <w:rPr>
              <w:rFonts w:ascii="Arial" w:hAnsi="Arial" w:cs="Lucida Grande"/>
              <w:color w:val="000000"/>
              <w:sz w:val="22"/>
              <w:szCs w:val="22"/>
              <w:lang w:eastAsia="en-US"/>
            </w:rPr>
            <w:delText xml:space="preserve">content with </w:delText>
          </w:r>
        </w:del>
        <w:r w:rsidR="00671A7E">
          <w:rPr>
            <w:rFonts w:ascii="Arial" w:hAnsi="Arial" w:cs="Lucida Grande"/>
            <w:color w:val="000000"/>
            <w:sz w:val="22"/>
            <w:szCs w:val="22"/>
            <w:lang w:eastAsia="en-US"/>
          </w:rPr>
          <w:t>public privacy settings</w:t>
        </w:r>
      </w:ins>
      <w:del w:id="98" w:author="Moira Burke" w:date="2013-11-20T10:03:00Z">
        <w:r w:rsidR="006127A4" w:rsidRPr="006127A4" w:rsidDel="00671A7E">
          <w:rPr>
            <w:rFonts w:ascii="Arial" w:hAnsi="Arial" w:cs="Lucida Grande"/>
            <w:color w:val="000000"/>
            <w:sz w:val="22"/>
            <w:szCs w:val="22"/>
            <w:lang w:eastAsia="en-US"/>
          </w:rPr>
          <w:delText>When citing specific quotes, we only looked for them among content that had its privacy setting as "public"</w:delText>
        </w:r>
      </w:del>
      <w:r w:rsidR="006127A4" w:rsidRPr="006127A4">
        <w:rPr>
          <w:rFonts w:ascii="Arial" w:hAnsi="Arial" w:cs="Lucida Grande"/>
          <w:color w:val="000000"/>
          <w:sz w:val="22"/>
          <w:szCs w:val="22"/>
          <w:lang w:eastAsia="en-US"/>
        </w:rPr>
        <w:t>.</w:t>
      </w:r>
      <w:ins w:id="99" w:author="Moira Burke" w:date="2013-11-20T11:00:00Z">
        <w:r w:rsidR="00B94BA2" w:rsidRPr="00B94BA2">
          <w:rPr>
            <w:rFonts w:ascii="Arial" w:hAnsi="Arial" w:cs="Lucida Grande"/>
            <w:color w:val="000000"/>
            <w:sz w:val="22"/>
            <w:szCs w:val="22"/>
            <w:lang w:eastAsia="en-US"/>
          </w:rPr>
          <w:t xml:space="preserve"> </w:t>
        </w:r>
        <w:r w:rsidR="00B94BA2" w:rsidRPr="006127A4">
          <w:rPr>
            <w:rFonts w:ascii="Arial" w:hAnsi="Arial" w:cs="Lucida Grande"/>
            <w:color w:val="000000"/>
            <w:sz w:val="22"/>
            <w:szCs w:val="22"/>
            <w:lang w:eastAsia="en-US"/>
          </w:rPr>
          <w:t>We will</w:t>
        </w:r>
        <w:r w:rsidR="00B94BA2">
          <w:rPr>
            <w:rFonts w:ascii="Arial" w:hAnsi="Arial" w:cs="Lucida Grande"/>
            <w:color w:val="000000"/>
            <w:sz w:val="22"/>
            <w:szCs w:val="22"/>
            <w:lang w:eastAsia="en-US"/>
          </w:rPr>
          <w:t xml:space="preserve"> clarify this</w:t>
        </w:r>
        <w:r w:rsidR="004E25E6">
          <w:rPr>
            <w:rFonts w:ascii="Arial" w:hAnsi="Arial" w:cs="Lucida Grande"/>
            <w:color w:val="000000"/>
            <w:sz w:val="22"/>
            <w:szCs w:val="22"/>
            <w:lang w:eastAsia="en-US"/>
          </w:rPr>
          <w:t xml:space="preserve"> in the revision</w:t>
        </w:r>
        <w:r w:rsidR="00B94BA2">
          <w:rPr>
            <w:rFonts w:ascii="Arial" w:hAnsi="Arial" w:cs="Lucida Grande"/>
            <w:color w:val="000000"/>
            <w:sz w:val="22"/>
            <w:szCs w:val="22"/>
            <w:lang w:eastAsia="en-US"/>
          </w:rPr>
          <w:t>.</w:t>
        </w:r>
      </w:ins>
      <w:r w:rsidR="006127A4" w:rsidRPr="006127A4">
        <w:rPr>
          <w:rFonts w:ascii="Arial" w:hAnsi="Arial" w:cs="Lucida Grande"/>
          <w:color w:val="000000"/>
          <w:sz w:val="22"/>
          <w:szCs w:val="22"/>
          <w:lang w:eastAsia="en-US"/>
        </w:rPr>
        <w:t xml:space="preserve"> We </w:t>
      </w:r>
      <w:del w:id="100" w:author="Moira Burke" w:date="2013-11-20T10:03:00Z">
        <w:r w:rsidR="006127A4" w:rsidRPr="006127A4" w:rsidDel="00671A7E">
          <w:rPr>
            <w:rFonts w:ascii="Arial" w:hAnsi="Arial" w:cs="Lucida Grande"/>
            <w:color w:val="000000"/>
            <w:sz w:val="22"/>
            <w:szCs w:val="22"/>
            <w:lang w:eastAsia="en-US"/>
          </w:rPr>
          <w:delText xml:space="preserve">completely </w:delText>
        </w:r>
      </w:del>
      <w:r w:rsidR="006127A4" w:rsidRPr="006127A4">
        <w:rPr>
          <w:rFonts w:ascii="Arial" w:hAnsi="Arial" w:cs="Lucida Grande"/>
          <w:color w:val="000000"/>
          <w:sz w:val="22"/>
          <w:szCs w:val="22"/>
          <w:lang w:eastAsia="en-US"/>
        </w:rPr>
        <w:t>agree that a deeper analysis o</w:t>
      </w:r>
      <w:ins w:id="101" w:author="Moira Burke" w:date="2013-11-20T11:00:00Z">
        <w:r w:rsidR="00B32525">
          <w:rPr>
            <w:rFonts w:ascii="Arial" w:hAnsi="Arial" w:cs="Lucida Grande"/>
            <w:color w:val="000000"/>
            <w:sz w:val="22"/>
            <w:szCs w:val="22"/>
            <w:lang w:eastAsia="en-US"/>
          </w:rPr>
          <w:t>f</w:t>
        </w:r>
      </w:ins>
      <w:del w:id="102" w:author="Moira Burke" w:date="2013-11-20T11:00:00Z">
        <w:r w:rsidR="006127A4" w:rsidRPr="006127A4" w:rsidDel="00B32525">
          <w:rPr>
            <w:rFonts w:ascii="Arial" w:hAnsi="Arial" w:cs="Lucida Grande"/>
            <w:color w:val="000000"/>
            <w:sz w:val="22"/>
            <w:szCs w:val="22"/>
            <w:lang w:eastAsia="en-US"/>
          </w:rPr>
          <w:delText>n</w:delText>
        </w:r>
      </w:del>
      <w:r w:rsidR="006127A4" w:rsidRPr="006127A4">
        <w:rPr>
          <w:rFonts w:ascii="Arial" w:hAnsi="Arial" w:cs="Lucida Grande"/>
          <w:color w:val="000000"/>
          <w:sz w:val="22"/>
          <w:szCs w:val="22"/>
          <w:lang w:eastAsia="en-US"/>
        </w:rPr>
        <w:t xml:space="preserve"> </w:t>
      </w:r>
      <w:del w:id="103" w:author="Moira Burke" w:date="2013-11-20T11:00:00Z">
        <w:r w:rsidR="006127A4" w:rsidRPr="006127A4" w:rsidDel="00B32525">
          <w:rPr>
            <w:rFonts w:ascii="Arial" w:hAnsi="Arial" w:cs="Lucida Grande"/>
            <w:color w:val="000000"/>
            <w:sz w:val="22"/>
            <w:szCs w:val="22"/>
            <w:lang w:eastAsia="en-US"/>
          </w:rPr>
          <w:delText xml:space="preserve">the content of </w:delText>
        </w:r>
      </w:del>
      <w:r w:rsidR="006127A4" w:rsidRPr="006127A4">
        <w:rPr>
          <w:rFonts w:ascii="Arial" w:hAnsi="Arial" w:cs="Lucida Grande"/>
          <w:color w:val="000000"/>
          <w:sz w:val="22"/>
          <w:szCs w:val="22"/>
          <w:lang w:eastAsia="en-US"/>
        </w:rPr>
        <w:t>photo</w:t>
      </w:r>
      <w:ins w:id="104" w:author="Moira Burke" w:date="2013-11-20T11:00:00Z">
        <w:r w:rsidR="00B32525">
          <w:rPr>
            <w:rFonts w:ascii="Arial" w:hAnsi="Arial" w:cs="Lucida Grande"/>
            <w:color w:val="000000"/>
            <w:sz w:val="22"/>
            <w:szCs w:val="22"/>
            <w:lang w:eastAsia="en-US"/>
          </w:rPr>
          <w:t xml:space="preserve"> content</w:t>
        </w:r>
      </w:ins>
      <w:del w:id="105" w:author="Moira Burke" w:date="2013-11-20T11:00:00Z">
        <w:r w:rsidR="006127A4" w:rsidRPr="006127A4" w:rsidDel="00B32525">
          <w:rPr>
            <w:rFonts w:ascii="Arial" w:hAnsi="Arial" w:cs="Lucida Grande"/>
            <w:color w:val="000000"/>
            <w:sz w:val="22"/>
            <w:szCs w:val="22"/>
            <w:lang w:eastAsia="en-US"/>
          </w:rPr>
          <w:delText>s</w:delText>
        </w:r>
      </w:del>
      <w:r w:rsidR="006127A4" w:rsidRPr="006127A4">
        <w:rPr>
          <w:rFonts w:ascii="Arial" w:hAnsi="Arial" w:cs="Lucida Grande"/>
          <w:color w:val="000000"/>
          <w:sz w:val="22"/>
          <w:szCs w:val="22"/>
          <w:lang w:eastAsia="en-US"/>
        </w:rPr>
        <w:t xml:space="preserve"> </w:t>
      </w:r>
      <w:del w:id="106" w:author="Moira Burke" w:date="2013-11-20T10:47:00Z">
        <w:r w:rsidR="006127A4" w:rsidRPr="006127A4" w:rsidDel="00C9425F">
          <w:rPr>
            <w:rFonts w:ascii="Arial" w:hAnsi="Arial" w:cs="Lucida Grande"/>
            <w:color w:val="000000"/>
            <w:sz w:val="22"/>
            <w:szCs w:val="22"/>
            <w:lang w:eastAsia="en-US"/>
          </w:rPr>
          <w:delText xml:space="preserve">uploaded by visually impaired users </w:delText>
        </w:r>
      </w:del>
      <w:r w:rsidR="006127A4" w:rsidRPr="006127A4">
        <w:rPr>
          <w:rFonts w:ascii="Arial" w:hAnsi="Arial" w:cs="Lucida Grande"/>
          <w:color w:val="000000"/>
          <w:sz w:val="22"/>
          <w:szCs w:val="22"/>
          <w:lang w:eastAsia="en-US"/>
        </w:rPr>
        <w:t xml:space="preserve">would be </w:t>
      </w:r>
      <w:del w:id="107" w:author="Moira Burke" w:date="2013-11-20T11:00:00Z">
        <w:r w:rsidR="006127A4" w:rsidRPr="006127A4" w:rsidDel="00B32525">
          <w:rPr>
            <w:rFonts w:ascii="Arial" w:hAnsi="Arial" w:cs="Lucida Grande"/>
            <w:color w:val="000000"/>
            <w:sz w:val="22"/>
            <w:szCs w:val="22"/>
            <w:lang w:eastAsia="en-US"/>
          </w:rPr>
          <w:delText xml:space="preserve">very </w:delText>
        </w:r>
      </w:del>
      <w:r w:rsidR="006127A4" w:rsidRPr="006127A4">
        <w:rPr>
          <w:rFonts w:ascii="Arial" w:hAnsi="Arial" w:cs="Lucida Grande"/>
          <w:color w:val="000000"/>
          <w:sz w:val="22"/>
          <w:szCs w:val="22"/>
          <w:lang w:eastAsia="en-US"/>
        </w:rPr>
        <w:t>interesting</w:t>
      </w:r>
      <w:ins w:id="108" w:author="Moira Burke" w:date="2013-11-20T10:04:00Z">
        <w:r w:rsidR="00671A7E">
          <w:rPr>
            <w:rFonts w:ascii="Arial" w:hAnsi="Arial" w:cs="Lucida Grande"/>
            <w:color w:val="000000"/>
            <w:sz w:val="22"/>
            <w:szCs w:val="22"/>
            <w:lang w:eastAsia="en-US"/>
          </w:rPr>
          <w:t xml:space="preserve"> </w:t>
        </w:r>
      </w:ins>
      <w:del w:id="109" w:author="Moira Burke" w:date="2013-11-20T10:04:00Z">
        <w:r w:rsidR="006127A4" w:rsidRPr="006127A4" w:rsidDel="00671A7E">
          <w:rPr>
            <w:rFonts w:ascii="Arial" w:hAnsi="Arial" w:cs="Lucida Grande"/>
            <w:color w:val="000000"/>
            <w:sz w:val="22"/>
            <w:szCs w:val="22"/>
            <w:lang w:eastAsia="en-US"/>
          </w:rPr>
          <w:delText xml:space="preserve">. However, </w:delText>
        </w:r>
      </w:del>
      <w:ins w:id="110" w:author="Moira Burke" w:date="2013-11-20T10:04:00Z">
        <w:r w:rsidR="00671A7E">
          <w:rPr>
            <w:rFonts w:ascii="Arial" w:hAnsi="Arial" w:cs="Lucida Grande"/>
            <w:color w:val="000000"/>
            <w:sz w:val="22"/>
            <w:szCs w:val="22"/>
            <w:lang w:eastAsia="en-US"/>
          </w:rPr>
          <w:t xml:space="preserve">but </w:t>
        </w:r>
      </w:ins>
      <w:del w:id="111" w:author="Moira Burke" w:date="2013-11-20T10:04:00Z">
        <w:r w:rsidR="006127A4" w:rsidRPr="006127A4" w:rsidDel="00671A7E">
          <w:rPr>
            <w:rFonts w:ascii="Arial" w:hAnsi="Arial" w:cs="Lucida Grande"/>
            <w:color w:val="000000"/>
            <w:sz w:val="22"/>
            <w:szCs w:val="22"/>
            <w:lang w:eastAsia="en-US"/>
          </w:rPr>
          <w:delText xml:space="preserve">we </w:delText>
        </w:r>
      </w:del>
      <w:del w:id="112" w:author="Moira Burke" w:date="2013-11-20T11:00:00Z">
        <w:r w:rsidR="006127A4" w:rsidRPr="006127A4" w:rsidDel="00B32525">
          <w:rPr>
            <w:rFonts w:ascii="Arial" w:hAnsi="Arial" w:cs="Lucida Grande"/>
            <w:color w:val="000000"/>
            <w:sz w:val="22"/>
            <w:szCs w:val="22"/>
            <w:lang w:eastAsia="en-US"/>
          </w:rPr>
          <w:delText>decided not to</w:delText>
        </w:r>
      </w:del>
      <w:ins w:id="113" w:author="Moira Burke" w:date="2013-11-20T11:00:00Z">
        <w:r w:rsidR="00B32525">
          <w:rPr>
            <w:rFonts w:ascii="Arial" w:hAnsi="Arial" w:cs="Lucida Grande"/>
            <w:color w:val="000000"/>
            <w:sz w:val="22"/>
            <w:szCs w:val="22"/>
            <w:lang w:eastAsia="en-US"/>
          </w:rPr>
          <w:t>did not</w:t>
        </w:r>
      </w:ins>
      <w:del w:id="114" w:author="Moira Burke" w:date="2013-11-20T11:00:00Z">
        <w:r w:rsidR="006127A4" w:rsidRPr="006127A4" w:rsidDel="00B32525">
          <w:rPr>
            <w:rFonts w:ascii="Arial" w:hAnsi="Arial" w:cs="Lucida Grande"/>
            <w:color w:val="000000"/>
            <w:sz w:val="22"/>
            <w:szCs w:val="22"/>
            <w:lang w:eastAsia="en-US"/>
          </w:rPr>
          <w:delText xml:space="preserve"> </w:delText>
        </w:r>
      </w:del>
      <w:del w:id="115" w:author="Moira Burke" w:date="2013-11-20T10:04:00Z">
        <w:r w:rsidR="006127A4" w:rsidRPr="006127A4" w:rsidDel="00671A7E">
          <w:rPr>
            <w:rFonts w:ascii="Arial" w:hAnsi="Arial" w:cs="Lucida Grande"/>
            <w:color w:val="000000"/>
            <w:sz w:val="22"/>
            <w:szCs w:val="22"/>
            <w:lang w:eastAsia="en-US"/>
          </w:rPr>
          <w:delText xml:space="preserve">directly </w:delText>
        </w:r>
      </w:del>
      <w:del w:id="116" w:author="Moira Burke" w:date="2013-11-20T11:00:00Z">
        <w:r w:rsidR="006127A4" w:rsidRPr="006127A4" w:rsidDel="00B32525">
          <w:rPr>
            <w:rFonts w:ascii="Arial" w:hAnsi="Arial" w:cs="Lucida Grande"/>
            <w:color w:val="000000"/>
            <w:sz w:val="22"/>
            <w:szCs w:val="22"/>
            <w:lang w:eastAsia="en-US"/>
          </w:rPr>
          <w:delText xml:space="preserve">access </w:delText>
        </w:r>
      </w:del>
      <w:del w:id="117" w:author="Moira Burke" w:date="2013-11-20T10:47:00Z">
        <w:r w:rsidR="006127A4" w:rsidRPr="006127A4" w:rsidDel="00C9425F">
          <w:rPr>
            <w:rFonts w:ascii="Arial" w:hAnsi="Arial" w:cs="Lucida Grande"/>
            <w:color w:val="000000"/>
            <w:sz w:val="22"/>
            <w:szCs w:val="22"/>
            <w:lang w:eastAsia="en-US"/>
          </w:rPr>
          <w:delText xml:space="preserve">the actual </w:delText>
        </w:r>
      </w:del>
      <w:del w:id="118" w:author="Moira Burke" w:date="2013-11-20T11:00:00Z">
        <w:r w:rsidR="006127A4" w:rsidRPr="006127A4" w:rsidDel="00B32525">
          <w:rPr>
            <w:rFonts w:ascii="Arial" w:hAnsi="Arial" w:cs="Lucida Grande"/>
            <w:color w:val="000000"/>
            <w:sz w:val="22"/>
            <w:szCs w:val="22"/>
            <w:lang w:eastAsia="en-US"/>
          </w:rPr>
          <w:delText xml:space="preserve">images </w:delText>
        </w:r>
      </w:del>
      <w:ins w:id="119" w:author="Moira Burke" w:date="2013-11-20T11:00:00Z">
        <w:r w:rsidR="00B32525">
          <w:rPr>
            <w:rFonts w:ascii="Arial" w:hAnsi="Arial" w:cs="Lucida Grande"/>
            <w:color w:val="000000"/>
            <w:sz w:val="22"/>
            <w:szCs w:val="22"/>
            <w:lang w:eastAsia="en-US"/>
          </w:rPr>
          <w:t xml:space="preserve"> view images </w:t>
        </w:r>
      </w:ins>
      <w:r w:rsidR="006127A4" w:rsidRPr="006127A4">
        <w:rPr>
          <w:rFonts w:ascii="Arial" w:hAnsi="Arial" w:cs="Lucida Grande"/>
          <w:color w:val="000000"/>
          <w:sz w:val="22"/>
          <w:szCs w:val="22"/>
          <w:lang w:eastAsia="en-US"/>
        </w:rPr>
        <w:t xml:space="preserve">out of respect </w:t>
      </w:r>
      <w:ins w:id="120" w:author="Moira Burke" w:date="2013-11-20T10:04:00Z">
        <w:r w:rsidR="00671A7E">
          <w:rPr>
            <w:rFonts w:ascii="Arial" w:hAnsi="Arial" w:cs="Lucida Grande"/>
            <w:color w:val="000000"/>
            <w:sz w:val="22"/>
            <w:szCs w:val="22"/>
            <w:lang w:eastAsia="en-US"/>
          </w:rPr>
          <w:t>for</w:t>
        </w:r>
      </w:ins>
      <w:del w:id="121" w:author="Moira Burke" w:date="2013-11-20T10:04:00Z">
        <w:r w:rsidR="006127A4" w:rsidRPr="006127A4" w:rsidDel="00671A7E">
          <w:rPr>
            <w:rFonts w:ascii="Arial" w:hAnsi="Arial" w:cs="Lucida Grande"/>
            <w:color w:val="000000"/>
            <w:sz w:val="22"/>
            <w:szCs w:val="22"/>
            <w:lang w:eastAsia="en-US"/>
          </w:rPr>
          <w:delText>of</w:delText>
        </w:r>
      </w:del>
      <w:r w:rsidR="006127A4" w:rsidRPr="006127A4">
        <w:rPr>
          <w:rFonts w:ascii="Arial" w:hAnsi="Arial" w:cs="Lucida Grande"/>
          <w:color w:val="000000"/>
          <w:sz w:val="22"/>
          <w:szCs w:val="22"/>
          <w:lang w:eastAsia="en-US"/>
        </w:rPr>
        <w:t xml:space="preserve"> user privacy. Instead, we </w:t>
      </w:r>
      <w:del w:id="122" w:author="Moira Burke" w:date="2013-11-20T10:47:00Z">
        <w:r w:rsidR="006127A4" w:rsidRPr="006127A4" w:rsidDel="00C9425F">
          <w:rPr>
            <w:rFonts w:ascii="Arial" w:hAnsi="Arial" w:cs="Lucida Grande"/>
            <w:color w:val="000000"/>
            <w:sz w:val="22"/>
            <w:szCs w:val="22"/>
            <w:lang w:eastAsia="en-US"/>
          </w:rPr>
          <w:delText>only used the aggregated</w:delText>
        </w:r>
      </w:del>
      <w:ins w:id="123" w:author="Moira Burke" w:date="2013-11-20T10:47:00Z">
        <w:r w:rsidR="00C9425F">
          <w:rPr>
            <w:rFonts w:ascii="Arial" w:hAnsi="Arial" w:cs="Lucida Grande"/>
            <w:color w:val="000000"/>
            <w:sz w:val="22"/>
            <w:szCs w:val="22"/>
            <w:lang w:eastAsia="en-US"/>
          </w:rPr>
          <w:t>analyzed</w:t>
        </w:r>
      </w:ins>
      <w:r w:rsidR="006127A4" w:rsidRPr="006127A4">
        <w:rPr>
          <w:rFonts w:ascii="Arial" w:hAnsi="Arial" w:cs="Lucida Grande"/>
          <w:color w:val="000000"/>
          <w:sz w:val="22"/>
          <w:szCs w:val="22"/>
          <w:lang w:eastAsia="en-US"/>
        </w:rPr>
        <w:t xml:space="preserve"> captions </w:t>
      </w:r>
      <w:del w:id="124" w:author="Moira Burke" w:date="2013-11-20T10:48:00Z">
        <w:r w:rsidR="006127A4" w:rsidRPr="006127A4" w:rsidDel="00C9425F">
          <w:rPr>
            <w:rFonts w:ascii="Arial" w:hAnsi="Arial" w:cs="Lucida Grande"/>
            <w:color w:val="000000"/>
            <w:sz w:val="22"/>
            <w:szCs w:val="22"/>
            <w:lang w:eastAsia="en-US"/>
          </w:rPr>
          <w:delText xml:space="preserve">of photos </w:delText>
        </w:r>
      </w:del>
      <w:r w:rsidR="006127A4" w:rsidRPr="006127A4">
        <w:rPr>
          <w:rFonts w:ascii="Arial" w:hAnsi="Arial" w:cs="Lucida Grande"/>
          <w:color w:val="000000"/>
          <w:sz w:val="22"/>
          <w:szCs w:val="22"/>
          <w:lang w:eastAsia="en-US"/>
        </w:rPr>
        <w:t>as a proxy for</w:t>
      </w:r>
      <w:ins w:id="125" w:author="Moira Burke" w:date="2013-11-20T10:48:00Z">
        <w:r w:rsidR="003769BD">
          <w:rPr>
            <w:rFonts w:ascii="Arial" w:hAnsi="Arial" w:cs="Lucida Grande"/>
            <w:color w:val="000000"/>
            <w:sz w:val="22"/>
            <w:szCs w:val="22"/>
            <w:lang w:eastAsia="en-US"/>
          </w:rPr>
          <w:t xml:space="preserve"> </w:t>
        </w:r>
      </w:ins>
      <w:del w:id="126" w:author="Moira Burke" w:date="2013-11-20T10:48:00Z">
        <w:r w:rsidR="006127A4" w:rsidRPr="006127A4" w:rsidDel="003769BD">
          <w:rPr>
            <w:rFonts w:ascii="Arial" w:hAnsi="Arial" w:cs="Lucida Grande"/>
            <w:color w:val="000000"/>
            <w:sz w:val="22"/>
            <w:szCs w:val="22"/>
            <w:lang w:eastAsia="en-US"/>
          </w:rPr>
          <w:delText xml:space="preserve"> </w:delText>
        </w:r>
        <w:r w:rsidR="006127A4" w:rsidRPr="006127A4" w:rsidDel="00C9425F">
          <w:rPr>
            <w:rFonts w:ascii="Arial" w:hAnsi="Arial" w:cs="Lucida Grande"/>
            <w:color w:val="000000"/>
            <w:sz w:val="22"/>
            <w:szCs w:val="22"/>
            <w:lang w:eastAsia="en-US"/>
          </w:rPr>
          <w:delText xml:space="preserve">the </w:delText>
        </w:r>
      </w:del>
      <w:r w:rsidR="006127A4" w:rsidRPr="006127A4">
        <w:rPr>
          <w:rFonts w:ascii="Arial" w:hAnsi="Arial" w:cs="Lucida Grande"/>
          <w:color w:val="000000"/>
          <w:sz w:val="22"/>
          <w:szCs w:val="22"/>
          <w:lang w:eastAsia="en-US"/>
        </w:rPr>
        <w:t xml:space="preserve">content. Overall, we try to balance the tradeoff between </w:t>
      </w:r>
      <w:del w:id="127" w:author="Moira Burke" w:date="2013-11-20T10:48:00Z">
        <w:r w:rsidR="006127A4" w:rsidRPr="006127A4" w:rsidDel="0087332F">
          <w:rPr>
            <w:rFonts w:ascii="Arial" w:hAnsi="Arial" w:cs="Lucida Grande"/>
            <w:color w:val="000000"/>
            <w:sz w:val="22"/>
            <w:szCs w:val="22"/>
            <w:lang w:eastAsia="en-US"/>
          </w:rPr>
          <w:delText>ethical concerns</w:delText>
        </w:r>
      </w:del>
      <w:ins w:id="128" w:author="Moira Burke" w:date="2013-11-20T10:48:00Z">
        <w:r w:rsidR="0087332F">
          <w:rPr>
            <w:rFonts w:ascii="Arial" w:hAnsi="Arial" w:cs="Lucida Grande"/>
            <w:color w:val="000000"/>
            <w:sz w:val="22"/>
            <w:szCs w:val="22"/>
            <w:lang w:eastAsia="en-US"/>
          </w:rPr>
          <w:t>privacy</w:t>
        </w:r>
      </w:ins>
      <w:r w:rsidR="006127A4" w:rsidRPr="006127A4">
        <w:rPr>
          <w:rFonts w:ascii="Arial" w:hAnsi="Arial" w:cs="Lucida Grande"/>
          <w:color w:val="000000"/>
          <w:sz w:val="22"/>
          <w:szCs w:val="22"/>
          <w:lang w:eastAsia="en-US"/>
        </w:rPr>
        <w:t xml:space="preserve"> and a better understanding of </w:t>
      </w:r>
      <w:ins w:id="129" w:author="Moira Burke" w:date="2013-11-20T10:59:00Z">
        <w:r w:rsidR="007C27A5">
          <w:rPr>
            <w:rFonts w:ascii="Arial" w:hAnsi="Arial" w:cs="Lucida Grande"/>
            <w:color w:val="000000"/>
            <w:sz w:val="22"/>
            <w:szCs w:val="22"/>
            <w:lang w:eastAsia="en-US"/>
          </w:rPr>
          <w:t>an underserved community</w:t>
        </w:r>
        <w:del w:id="130" w:author="Shaomei Wu" w:date="2013-11-20T13:58:00Z">
          <w:r w:rsidR="007C27A5" w:rsidDel="003016E6">
            <w:rPr>
              <w:rFonts w:ascii="Arial" w:hAnsi="Arial" w:cs="Lucida Grande"/>
              <w:color w:val="000000"/>
              <w:sz w:val="22"/>
              <w:szCs w:val="22"/>
              <w:lang w:eastAsia="en-US"/>
            </w:rPr>
            <w:delText>, to f</w:delText>
          </w:r>
        </w:del>
      </w:ins>
      <w:del w:id="131" w:author="Shaomei Wu" w:date="2013-11-20T13:58:00Z">
        <w:r w:rsidR="006127A4" w:rsidRPr="006127A4" w:rsidDel="003016E6">
          <w:rPr>
            <w:rFonts w:ascii="Arial" w:hAnsi="Arial" w:cs="Lucida Grande"/>
            <w:color w:val="000000"/>
            <w:sz w:val="22"/>
            <w:szCs w:val="22"/>
            <w:lang w:eastAsia="en-US"/>
          </w:rPr>
          <w:delText xml:space="preserve">the engagement of visually impaired users as a group within social networks. In this paper, we only present high-level trends, by which we hope to raise the awareness of the this group and foster better design that serves their </w:delText>
        </w:r>
      </w:del>
      <w:ins w:id="132" w:author="Moira Burke" w:date="2013-11-20T11:00:00Z">
        <w:del w:id="133" w:author="Shaomei Wu" w:date="2013-11-20T13:58:00Z">
          <w:r w:rsidR="004D5683" w:rsidDel="003016E6">
            <w:rPr>
              <w:rFonts w:ascii="Arial" w:hAnsi="Arial" w:cs="Lucida Grande"/>
              <w:color w:val="000000"/>
              <w:sz w:val="22"/>
              <w:szCs w:val="22"/>
              <w:lang w:eastAsia="en-US"/>
            </w:rPr>
            <w:delText>its</w:delText>
          </w:r>
          <w:r w:rsidR="004D5683" w:rsidRPr="006127A4" w:rsidDel="003016E6">
            <w:rPr>
              <w:rFonts w:ascii="Arial" w:hAnsi="Arial" w:cs="Lucida Grande"/>
              <w:color w:val="000000"/>
              <w:sz w:val="22"/>
              <w:szCs w:val="22"/>
              <w:lang w:eastAsia="en-US"/>
            </w:rPr>
            <w:delText xml:space="preserve"> </w:delText>
          </w:r>
        </w:del>
      </w:ins>
      <w:del w:id="134" w:author="Shaomei Wu" w:date="2013-11-20T13:58:00Z">
        <w:r w:rsidR="006127A4" w:rsidRPr="006127A4" w:rsidDel="003016E6">
          <w:rPr>
            <w:rFonts w:ascii="Arial" w:hAnsi="Arial" w:cs="Lucida Grande"/>
            <w:color w:val="000000"/>
            <w:sz w:val="22"/>
            <w:szCs w:val="22"/>
            <w:lang w:eastAsia="en-US"/>
          </w:rPr>
          <w:delText>needs</w:delText>
        </w:r>
      </w:del>
      <w:r w:rsidR="006127A4" w:rsidRPr="006127A4">
        <w:rPr>
          <w:rFonts w:ascii="Arial" w:hAnsi="Arial" w:cs="Lucida Grande"/>
          <w:color w:val="000000"/>
          <w:sz w:val="22"/>
          <w:szCs w:val="22"/>
          <w:lang w:eastAsia="en-US"/>
        </w:rPr>
        <w:t xml:space="preserve">. </w:t>
      </w:r>
      <w:del w:id="135" w:author="Moira Burke" w:date="2013-11-20T10:59:00Z">
        <w:r w:rsidR="006127A4" w:rsidRPr="006127A4" w:rsidDel="00B94BA2">
          <w:rPr>
            <w:rFonts w:ascii="Arial" w:hAnsi="Arial" w:cs="Lucida Grande"/>
            <w:color w:val="000000"/>
            <w:sz w:val="22"/>
            <w:szCs w:val="22"/>
            <w:lang w:eastAsia="en-US"/>
          </w:rPr>
          <w:delText>We will</w:delText>
        </w:r>
      </w:del>
      <w:del w:id="136" w:author="Moira Burke" w:date="2013-11-20T10:06:00Z">
        <w:r w:rsidR="006127A4" w:rsidRPr="006127A4" w:rsidDel="00671A7E">
          <w:rPr>
            <w:rFonts w:ascii="Arial" w:hAnsi="Arial" w:cs="Lucida Grande"/>
            <w:color w:val="000000"/>
            <w:sz w:val="22"/>
            <w:szCs w:val="22"/>
            <w:lang w:eastAsia="en-US"/>
          </w:rPr>
          <w:delText xml:space="preserve"> add this discussion </w:delText>
        </w:r>
      </w:del>
      <w:del w:id="137" w:author="Moira Burke" w:date="2013-11-20T10:59:00Z">
        <w:r w:rsidR="006127A4" w:rsidRPr="006127A4" w:rsidDel="00B94BA2">
          <w:rPr>
            <w:rFonts w:ascii="Arial" w:hAnsi="Arial" w:cs="Lucida Grande"/>
            <w:color w:val="000000"/>
            <w:sz w:val="22"/>
            <w:szCs w:val="22"/>
            <w:lang w:eastAsia="en-US"/>
          </w:rPr>
          <w:delText>in our revision.</w:delText>
        </w:r>
      </w:del>
    </w:p>
    <w:p w14:paraId="78F9B1E6"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1E2AC8F5" w14:textId="76815B56" w:rsidR="006127A4" w:rsidRPr="006127A4" w:rsidRDefault="008D7355" w:rsidP="006127A4">
      <w:pPr>
        <w:spacing w:after="0"/>
        <w:rPr>
          <w:rFonts w:ascii="Lucida Grande" w:hAnsi="Lucida Grande" w:cs="Lucida Grande"/>
          <w:color w:val="000000"/>
          <w:sz w:val="18"/>
          <w:szCs w:val="18"/>
          <w:lang w:eastAsia="en-US"/>
        </w:rPr>
      </w:pPr>
      <w:ins w:id="138" w:author="Moira Burke" w:date="2013-11-20T10:11:00Z">
        <w:r>
          <w:rPr>
            <w:rFonts w:ascii="Arial" w:hAnsi="Arial" w:cs="Lucida Grande"/>
            <w:color w:val="000000"/>
            <w:sz w:val="22"/>
            <w:szCs w:val="22"/>
            <w:lang w:eastAsia="en-US"/>
          </w:rPr>
          <w:t xml:space="preserve">We will discuss design implications for </w:t>
        </w:r>
      </w:ins>
      <w:del w:id="139" w:author="Moira Burke" w:date="2013-11-20T10:11:00Z">
        <w:r w:rsidR="006127A4" w:rsidRPr="006127A4" w:rsidDel="008D7355">
          <w:rPr>
            <w:rFonts w:ascii="Arial" w:hAnsi="Arial" w:cs="Lucida Grande"/>
            <w:color w:val="000000"/>
            <w:sz w:val="22"/>
            <w:szCs w:val="22"/>
            <w:lang w:eastAsia="en-US"/>
          </w:rPr>
          <w:delText xml:space="preserve">The motivation for </w:delText>
        </w:r>
      </w:del>
      <w:r w:rsidR="006127A4" w:rsidRPr="006127A4">
        <w:rPr>
          <w:rFonts w:ascii="Arial" w:hAnsi="Arial" w:cs="Lucida Grande"/>
          <w:color w:val="000000"/>
          <w:sz w:val="22"/>
          <w:szCs w:val="22"/>
          <w:lang w:eastAsia="en-US"/>
        </w:rPr>
        <w:t xml:space="preserve">automatically identifying visually impaired users (R3). </w:t>
      </w:r>
      <w:del w:id="140" w:author="Shaomei Wu" w:date="2013-11-20T14:01:00Z">
        <w:r w:rsidR="006127A4" w:rsidRPr="006127A4" w:rsidDel="00E41BBC">
          <w:rPr>
            <w:rFonts w:ascii="Arial" w:hAnsi="Arial" w:cs="Lucida Grande"/>
            <w:color w:val="000000"/>
            <w:sz w:val="22"/>
            <w:szCs w:val="22"/>
            <w:lang w:eastAsia="en-US"/>
          </w:rPr>
          <w:delText>It</w:delText>
        </w:r>
      </w:del>
      <w:ins w:id="141" w:author="Moira Burke" w:date="2013-11-20T10:25:00Z">
        <w:del w:id="142" w:author="Shaomei Wu" w:date="2013-11-20T14:01:00Z">
          <w:r w:rsidR="006577AC" w:rsidDel="00E41BBC">
            <w:rPr>
              <w:rFonts w:ascii="Arial" w:hAnsi="Arial" w:cs="Lucida Grande"/>
              <w:color w:val="000000"/>
              <w:sz w:val="22"/>
              <w:szCs w:val="22"/>
              <w:lang w:eastAsia="en-US"/>
            </w:rPr>
            <w:delText>’s</w:delText>
          </w:r>
        </w:del>
      </w:ins>
      <w:del w:id="143" w:author="Shaomei Wu" w:date="2013-11-20T14:01:00Z">
        <w:r w:rsidR="006127A4" w:rsidRPr="006127A4" w:rsidDel="00E41BBC">
          <w:rPr>
            <w:rFonts w:ascii="Arial" w:hAnsi="Arial" w:cs="Lucida Grande"/>
            <w:color w:val="000000"/>
            <w:sz w:val="22"/>
            <w:szCs w:val="22"/>
            <w:lang w:eastAsia="en-US"/>
          </w:rPr>
          <w:delText xml:space="preserve"> is a common practice for online services to use client-side information to provide more customized and optimized services, e.g. a basic </w:delText>
        </w:r>
      </w:del>
      <w:ins w:id="144" w:author="Moira Burke" w:date="2013-11-20T10:11:00Z">
        <w:del w:id="145" w:author="Shaomei Wu" w:date="2013-11-20T14:01:00Z">
          <w:r w:rsidDel="00E41BBC">
            <w:rPr>
              <w:rFonts w:ascii="Arial" w:hAnsi="Arial" w:cs="Lucida Grande"/>
              <w:color w:val="000000"/>
              <w:sz w:val="22"/>
              <w:szCs w:val="22"/>
              <w:lang w:eastAsia="en-US"/>
            </w:rPr>
            <w:delText>HTML</w:delText>
          </w:r>
        </w:del>
      </w:ins>
      <w:del w:id="146" w:author="Shaomei Wu" w:date="2013-11-20T14:01:00Z">
        <w:r w:rsidR="006127A4" w:rsidRPr="006127A4" w:rsidDel="00E41BBC">
          <w:rPr>
            <w:rFonts w:ascii="Arial" w:hAnsi="Arial" w:cs="Lucida Grande"/>
            <w:color w:val="000000"/>
            <w:sz w:val="22"/>
            <w:szCs w:val="22"/>
            <w:lang w:eastAsia="en-US"/>
          </w:rPr>
          <w:delText>html version of Gmail for slow connection speeds</w:delText>
        </w:r>
      </w:del>
      <w:ins w:id="147" w:author="Moira Burke" w:date="2013-11-20T10:49:00Z">
        <w:del w:id="148" w:author="Shaomei Wu" w:date="2013-11-20T14:01:00Z">
          <w:r w:rsidR="007B1042" w:rsidDel="00E41BBC">
            <w:rPr>
              <w:rFonts w:ascii="Arial" w:hAnsi="Arial" w:cs="Lucida Grande"/>
              <w:color w:val="000000"/>
              <w:sz w:val="22"/>
              <w:szCs w:val="22"/>
              <w:lang w:eastAsia="en-US"/>
            </w:rPr>
            <w:delText xml:space="preserve"> or </w:delText>
          </w:r>
        </w:del>
      </w:ins>
      <w:del w:id="149" w:author="Shaomei Wu" w:date="2013-11-20T14:01:00Z">
        <w:r w:rsidR="006127A4" w:rsidRPr="006127A4" w:rsidDel="00E41BBC">
          <w:rPr>
            <w:rFonts w:ascii="Arial" w:hAnsi="Arial" w:cs="Lucida Grande"/>
            <w:color w:val="000000"/>
            <w:sz w:val="22"/>
            <w:szCs w:val="22"/>
            <w:lang w:eastAsia="en-US"/>
          </w:rPr>
          <w:delText xml:space="preserve">, localized content based on the visitor's IP address and  locale setting. In the same way,  </w:delText>
        </w:r>
      </w:del>
      <w:proofErr w:type="gramStart"/>
      <w:ins w:id="150" w:author="Shaomei Wu" w:date="2013-11-20T14:01:00Z">
        <w:r w:rsidR="00E41BBC">
          <w:rPr>
            <w:rFonts w:ascii="Arial" w:hAnsi="Arial" w:cs="Lucida Grande"/>
            <w:color w:val="000000"/>
            <w:sz w:val="22"/>
            <w:szCs w:val="22"/>
            <w:lang w:eastAsia="en-US"/>
          </w:rPr>
          <w:t>A</w:t>
        </w:r>
      </w:ins>
      <w:proofErr w:type="gramEnd"/>
      <w:del w:id="151" w:author="Shaomei Wu" w:date="2013-11-20T14:01:00Z">
        <w:r w:rsidR="006127A4" w:rsidRPr="006127A4" w:rsidDel="00E41BBC">
          <w:rPr>
            <w:rFonts w:ascii="Arial" w:hAnsi="Arial" w:cs="Lucida Grande"/>
            <w:color w:val="000000"/>
            <w:sz w:val="22"/>
            <w:szCs w:val="22"/>
            <w:lang w:eastAsia="en-US"/>
          </w:rPr>
          <w:delText>a</w:delText>
        </w:r>
      </w:del>
      <w:r w:rsidR="006127A4" w:rsidRPr="006127A4">
        <w:rPr>
          <w:rFonts w:ascii="Arial" w:hAnsi="Arial" w:cs="Lucida Grande"/>
          <w:color w:val="000000"/>
          <w:sz w:val="22"/>
          <w:szCs w:val="22"/>
          <w:lang w:eastAsia="en-US"/>
        </w:rPr>
        <w:t xml:space="preserve">uto-detection of </w:t>
      </w:r>
      <w:ins w:id="152" w:author="Shaomei Wu" w:date="2013-11-20T14:01:00Z">
        <w:r w:rsidR="00E41BBC">
          <w:rPr>
            <w:rFonts w:ascii="Arial" w:hAnsi="Arial" w:cs="Lucida Grande"/>
            <w:color w:val="000000"/>
            <w:sz w:val="22"/>
            <w:szCs w:val="22"/>
            <w:lang w:eastAsia="en-US"/>
          </w:rPr>
          <w:t xml:space="preserve">site users’ </w:t>
        </w:r>
      </w:ins>
      <w:del w:id="153" w:author="Moira Burke" w:date="2013-11-20T10:49:00Z">
        <w:r w:rsidR="006127A4" w:rsidRPr="006127A4" w:rsidDel="00404971">
          <w:rPr>
            <w:rFonts w:ascii="Arial" w:hAnsi="Arial" w:cs="Lucida Grande"/>
            <w:color w:val="000000"/>
            <w:sz w:val="22"/>
            <w:szCs w:val="22"/>
            <w:lang w:eastAsia="en-US"/>
          </w:rPr>
          <w:delText xml:space="preserve">users' </w:delText>
        </w:r>
      </w:del>
      <w:r w:rsidR="006127A4" w:rsidRPr="006127A4">
        <w:rPr>
          <w:rFonts w:ascii="Arial" w:hAnsi="Arial" w:cs="Lucida Grande"/>
          <w:color w:val="000000"/>
          <w:sz w:val="22"/>
          <w:szCs w:val="22"/>
          <w:lang w:eastAsia="en-US"/>
        </w:rPr>
        <w:t>vision impair</w:t>
      </w:r>
      <w:del w:id="154" w:author="Moira Burke" w:date="2013-11-20T10:11:00Z">
        <w:r w:rsidR="006127A4" w:rsidRPr="006127A4" w:rsidDel="008D7355">
          <w:rPr>
            <w:rFonts w:ascii="Arial" w:hAnsi="Arial" w:cs="Lucida Grande"/>
            <w:color w:val="000000"/>
            <w:sz w:val="22"/>
            <w:szCs w:val="22"/>
            <w:lang w:eastAsia="en-US"/>
          </w:rPr>
          <w:delText>e</w:delText>
        </w:r>
      </w:del>
      <w:r w:rsidR="006127A4" w:rsidRPr="006127A4">
        <w:rPr>
          <w:rFonts w:ascii="Arial" w:hAnsi="Arial" w:cs="Lucida Grande"/>
          <w:color w:val="000000"/>
          <w:sz w:val="22"/>
          <w:szCs w:val="22"/>
          <w:lang w:eastAsia="en-US"/>
        </w:rPr>
        <w:t xml:space="preserve">ment could enable online services to </w:t>
      </w:r>
      <w:ins w:id="155" w:author="Moira Burke" w:date="2013-11-20T10:49:00Z">
        <w:r w:rsidR="00404971">
          <w:rPr>
            <w:rFonts w:ascii="Arial" w:hAnsi="Arial" w:cs="Lucida Grande"/>
            <w:color w:val="000000"/>
            <w:sz w:val="22"/>
            <w:szCs w:val="22"/>
            <w:lang w:eastAsia="en-US"/>
          </w:rPr>
          <w:t xml:space="preserve">better </w:t>
        </w:r>
      </w:ins>
      <w:r w:rsidR="006127A4" w:rsidRPr="006127A4">
        <w:rPr>
          <w:rFonts w:ascii="Arial" w:hAnsi="Arial" w:cs="Lucida Grande"/>
          <w:color w:val="000000"/>
          <w:sz w:val="22"/>
          <w:szCs w:val="22"/>
          <w:lang w:eastAsia="en-US"/>
        </w:rPr>
        <w:t>adapt</w:t>
      </w:r>
      <w:ins w:id="156" w:author="Shaomei Wu" w:date="2013-11-20T14:01:00Z">
        <w:r w:rsidR="00E41BBC">
          <w:rPr>
            <w:rFonts w:ascii="Arial" w:hAnsi="Arial" w:cs="Lucida Grande"/>
            <w:color w:val="000000"/>
            <w:sz w:val="22"/>
            <w:szCs w:val="22"/>
            <w:lang w:eastAsia="en-US"/>
          </w:rPr>
          <w:t xml:space="preserve"> to their needs</w:t>
        </w:r>
      </w:ins>
      <w:del w:id="157" w:author="Moira Burke" w:date="2013-11-20T10:49:00Z">
        <w:r w:rsidR="006127A4" w:rsidRPr="006127A4" w:rsidDel="00404971">
          <w:rPr>
            <w:rFonts w:ascii="Arial" w:hAnsi="Arial" w:cs="Lucida Grande"/>
            <w:color w:val="000000"/>
            <w:sz w:val="22"/>
            <w:szCs w:val="22"/>
            <w:lang w:eastAsia="en-US"/>
          </w:rPr>
          <w:delText xml:space="preserve"> to their needs</w:delText>
        </w:r>
      </w:del>
      <w:r w:rsidR="006127A4" w:rsidRPr="006127A4">
        <w:rPr>
          <w:rFonts w:ascii="Arial" w:hAnsi="Arial" w:cs="Lucida Grande"/>
          <w:color w:val="000000"/>
          <w:sz w:val="22"/>
          <w:szCs w:val="22"/>
          <w:lang w:eastAsia="en-US"/>
        </w:rPr>
        <w:t xml:space="preserve">. </w:t>
      </w:r>
      <w:ins w:id="158" w:author="Shaomei Wu" w:date="2013-11-20T14:02:00Z">
        <w:r w:rsidR="00E41BBC">
          <w:rPr>
            <w:rFonts w:ascii="Arial" w:hAnsi="Arial" w:cs="Lucida Grande"/>
            <w:color w:val="000000"/>
            <w:sz w:val="22"/>
            <w:szCs w:val="22"/>
            <w:lang w:eastAsia="en-US"/>
          </w:rPr>
          <w:t xml:space="preserve">One </w:t>
        </w:r>
      </w:ins>
      <w:ins w:id="159" w:author="Shaomei Wu" w:date="2013-11-20T14:05:00Z">
        <w:r w:rsidR="00E41BBC">
          <w:rPr>
            <w:rFonts w:ascii="Arial" w:hAnsi="Arial" w:cs="Lucida Grande"/>
            <w:color w:val="000000"/>
            <w:sz w:val="22"/>
            <w:szCs w:val="22"/>
            <w:lang w:eastAsia="en-US"/>
          </w:rPr>
          <w:t>example</w:t>
        </w:r>
      </w:ins>
      <w:ins w:id="160" w:author="Shaomei Wu" w:date="2013-11-20T14:02:00Z">
        <w:r w:rsidR="00E41BBC">
          <w:rPr>
            <w:rFonts w:ascii="Arial" w:hAnsi="Arial" w:cs="Lucida Grande"/>
            <w:color w:val="000000"/>
            <w:sz w:val="22"/>
            <w:szCs w:val="22"/>
            <w:lang w:eastAsia="en-US"/>
          </w:rPr>
          <w:t xml:space="preserve"> is to</w:t>
        </w:r>
      </w:ins>
      <w:ins w:id="161" w:author="Shaomei Wu" w:date="2013-11-20T14:04:00Z">
        <w:r w:rsidR="00E41BBC">
          <w:rPr>
            <w:rFonts w:ascii="Arial" w:hAnsi="Arial" w:cs="Lucida Grande"/>
            <w:color w:val="000000"/>
            <w:sz w:val="22"/>
            <w:szCs w:val="22"/>
            <w:lang w:eastAsia="en-US"/>
          </w:rPr>
          <w:t xml:space="preserve"> </w:t>
        </w:r>
      </w:ins>
      <w:ins w:id="162" w:author="Shaomei Wu" w:date="2013-11-20T14:06:00Z">
        <w:r w:rsidR="00E41BBC">
          <w:rPr>
            <w:rFonts w:ascii="Arial" w:hAnsi="Arial" w:cs="Lucida Grande"/>
            <w:color w:val="000000"/>
            <w:sz w:val="22"/>
            <w:szCs w:val="22"/>
            <w:lang w:eastAsia="en-US"/>
          </w:rPr>
          <w:t xml:space="preserve">offer an option to be </w:t>
        </w:r>
      </w:ins>
      <w:ins w:id="163" w:author="Shaomei Wu" w:date="2013-11-20T14:04:00Z">
        <w:r w:rsidR="00E41BBC">
          <w:rPr>
            <w:rFonts w:ascii="Arial" w:hAnsi="Arial" w:cs="Lucida Grande"/>
            <w:color w:val="000000"/>
            <w:sz w:val="22"/>
            <w:szCs w:val="22"/>
            <w:lang w:eastAsia="en-US"/>
          </w:rPr>
          <w:t>redirect</w:t>
        </w:r>
      </w:ins>
      <w:ins w:id="164" w:author="Shaomei Wu" w:date="2013-11-20T14:06:00Z">
        <w:r w:rsidR="00E41BBC">
          <w:rPr>
            <w:rFonts w:ascii="Arial" w:hAnsi="Arial" w:cs="Lucida Grande"/>
            <w:color w:val="000000"/>
            <w:sz w:val="22"/>
            <w:szCs w:val="22"/>
            <w:lang w:eastAsia="en-US"/>
          </w:rPr>
          <w:t>ed</w:t>
        </w:r>
      </w:ins>
      <w:ins w:id="165" w:author="Shaomei Wu" w:date="2013-11-20T14:04:00Z">
        <w:r w:rsidR="00E41BBC">
          <w:rPr>
            <w:rFonts w:ascii="Arial" w:hAnsi="Arial" w:cs="Lucida Grande"/>
            <w:color w:val="000000"/>
            <w:sz w:val="22"/>
            <w:szCs w:val="22"/>
            <w:lang w:eastAsia="en-US"/>
          </w:rPr>
          <w:t xml:space="preserve"> to</w:t>
        </w:r>
      </w:ins>
      <w:ins w:id="166" w:author="Shaomei Wu" w:date="2013-11-20T14:02:00Z">
        <w:r w:rsidR="00E41BBC" w:rsidRPr="006127A4">
          <w:rPr>
            <w:rFonts w:ascii="Arial" w:hAnsi="Arial" w:cs="Lucida Grande"/>
            <w:color w:val="000000"/>
            <w:sz w:val="22"/>
            <w:szCs w:val="22"/>
            <w:lang w:eastAsia="en-US"/>
          </w:rPr>
          <w:t xml:space="preserve"> a separate entry point for</w:t>
        </w:r>
      </w:ins>
      <w:ins w:id="167" w:author="Shaomei Wu" w:date="2013-11-20T14:06:00Z">
        <w:r w:rsidR="00E41BBC">
          <w:rPr>
            <w:rFonts w:ascii="Arial" w:hAnsi="Arial" w:cs="Lucida Grande"/>
            <w:color w:val="000000"/>
            <w:sz w:val="22"/>
            <w:szCs w:val="22"/>
            <w:lang w:eastAsia="en-US"/>
          </w:rPr>
          <w:t xml:space="preserve"> specially designed for</w:t>
        </w:r>
      </w:ins>
      <w:ins w:id="168" w:author="Shaomei Wu" w:date="2013-11-20T14:02:00Z">
        <w:r w:rsidR="00E41BBC" w:rsidRPr="006127A4">
          <w:rPr>
            <w:rFonts w:ascii="Arial" w:hAnsi="Arial" w:cs="Lucida Grande"/>
            <w:color w:val="000000"/>
            <w:sz w:val="22"/>
            <w:szCs w:val="22"/>
            <w:lang w:eastAsia="en-US"/>
          </w:rPr>
          <w:t xml:space="preserve"> visually impaired users</w:t>
        </w:r>
        <w:r w:rsidR="00E41BBC">
          <w:rPr>
            <w:rFonts w:ascii="Arial" w:hAnsi="Arial" w:cs="Lucida Grande"/>
            <w:color w:val="000000"/>
            <w:sz w:val="22"/>
            <w:szCs w:val="22"/>
            <w:lang w:eastAsia="en-US"/>
          </w:rPr>
          <w:t>, in which visual elements and dynamics content</w:t>
        </w:r>
      </w:ins>
      <w:ins w:id="169" w:author="Shaomei Wu" w:date="2013-11-20T14:03:00Z">
        <w:r w:rsidR="00E41BBC">
          <w:rPr>
            <w:rFonts w:ascii="Arial" w:hAnsi="Arial" w:cs="Lucida Grande"/>
            <w:color w:val="000000"/>
            <w:sz w:val="22"/>
            <w:szCs w:val="22"/>
            <w:lang w:eastAsia="en-US"/>
          </w:rPr>
          <w:t xml:space="preserve"> are de-emphasized</w:t>
        </w:r>
      </w:ins>
      <w:del w:id="170" w:author="Shaomei Wu" w:date="2013-11-20T14:04:00Z">
        <w:r w:rsidR="006127A4" w:rsidRPr="006127A4" w:rsidDel="00E41BBC">
          <w:rPr>
            <w:rFonts w:ascii="Arial" w:hAnsi="Arial" w:cs="Lucida Grande"/>
            <w:color w:val="000000"/>
            <w:sz w:val="22"/>
            <w:szCs w:val="22"/>
            <w:lang w:eastAsia="en-US"/>
          </w:rPr>
          <w:delText xml:space="preserve">There is a trend in the design of most </w:delText>
        </w:r>
      </w:del>
      <w:ins w:id="171" w:author="Moira Burke" w:date="2013-11-20T10:12:00Z">
        <w:del w:id="172" w:author="Shaomei Wu" w:date="2013-11-20T14:04:00Z">
          <w:r w:rsidDel="00E41BBC">
            <w:rPr>
              <w:rFonts w:ascii="Arial" w:hAnsi="Arial" w:cs="Lucida Grande"/>
              <w:color w:val="000000"/>
              <w:sz w:val="22"/>
              <w:szCs w:val="22"/>
              <w:lang w:eastAsia="en-US"/>
            </w:rPr>
            <w:delText xml:space="preserve">Many </w:delText>
          </w:r>
        </w:del>
      </w:ins>
      <w:del w:id="173" w:author="Shaomei Wu" w:date="2013-11-20T14:04:00Z">
        <w:r w:rsidR="006127A4" w:rsidRPr="006127A4" w:rsidDel="00E41BBC">
          <w:rPr>
            <w:rFonts w:ascii="Arial" w:hAnsi="Arial" w:cs="Lucida Grande"/>
            <w:color w:val="000000"/>
            <w:sz w:val="22"/>
            <w:szCs w:val="22"/>
            <w:lang w:eastAsia="en-US"/>
          </w:rPr>
          <w:delText>popular websites to utilize</w:delText>
        </w:r>
      </w:del>
      <w:ins w:id="174" w:author="Moira Burke" w:date="2013-11-20T10:12:00Z">
        <w:del w:id="175" w:author="Shaomei Wu" w:date="2013-11-20T14:04:00Z">
          <w:r w:rsidDel="00E41BBC">
            <w:rPr>
              <w:rFonts w:ascii="Arial" w:hAnsi="Arial" w:cs="Lucida Grande"/>
              <w:color w:val="000000"/>
              <w:sz w:val="22"/>
              <w:szCs w:val="22"/>
              <w:lang w:eastAsia="en-US"/>
            </w:rPr>
            <w:delText>use</w:delText>
          </w:r>
        </w:del>
      </w:ins>
      <w:del w:id="176" w:author="Shaomei Wu" w:date="2013-11-20T14:04:00Z">
        <w:r w:rsidR="006127A4" w:rsidRPr="006127A4" w:rsidDel="00E41BBC">
          <w:rPr>
            <w:rFonts w:ascii="Arial" w:hAnsi="Arial" w:cs="Lucida Grande"/>
            <w:color w:val="000000"/>
            <w:sz w:val="22"/>
            <w:szCs w:val="22"/>
            <w:lang w:eastAsia="en-US"/>
          </w:rPr>
          <w:delText xml:space="preserve"> visual elements and dynamic content, which fundamentally conflict with the needs of visually impaired users.  </w:delText>
        </w:r>
      </w:del>
      <w:ins w:id="177" w:author="Moira Burke" w:date="2013-11-20T11:01:00Z">
        <w:del w:id="178" w:author="Shaomei Wu" w:date="2013-11-20T14:04:00Z">
          <w:r w:rsidR="00955DF3" w:rsidDel="00E41BBC">
            <w:rPr>
              <w:rFonts w:ascii="Arial" w:hAnsi="Arial" w:cs="Lucida Grande"/>
              <w:color w:val="000000"/>
              <w:sz w:val="22"/>
              <w:szCs w:val="22"/>
              <w:lang w:eastAsia="en-US"/>
            </w:rPr>
            <w:delText xml:space="preserve"> </w:delText>
          </w:r>
        </w:del>
      </w:ins>
      <w:del w:id="179" w:author="Shaomei Wu" w:date="2013-11-20T14:04:00Z">
        <w:r w:rsidR="006127A4" w:rsidRPr="006127A4" w:rsidDel="00E41BBC">
          <w:rPr>
            <w:rFonts w:ascii="Arial" w:hAnsi="Arial" w:cs="Lucida Grande"/>
            <w:color w:val="000000"/>
            <w:sz w:val="22"/>
            <w:szCs w:val="22"/>
            <w:lang w:eastAsia="en-US"/>
          </w:rPr>
          <w:delText>One solution is to design a separate entry point for visually impaired users,</w:delText>
        </w:r>
      </w:del>
      <w:ins w:id="180" w:author="Shaomei Wu" w:date="2013-11-20T14:04:00Z">
        <w:r w:rsidR="00E41BBC">
          <w:rPr>
            <w:rFonts w:ascii="Arial" w:hAnsi="Arial" w:cs="Lucida Grande"/>
            <w:color w:val="000000"/>
            <w:sz w:val="22"/>
            <w:szCs w:val="22"/>
            <w:lang w:eastAsia="en-US"/>
          </w:rPr>
          <w:t xml:space="preserve"> (</w:t>
        </w:r>
      </w:ins>
      <w:del w:id="181" w:author="Shaomei Wu" w:date="2013-11-20T14:04:00Z">
        <w:r w:rsidR="006127A4" w:rsidRPr="006127A4" w:rsidDel="00E41BBC">
          <w:rPr>
            <w:rFonts w:ascii="Arial" w:hAnsi="Arial" w:cs="Lucida Grande"/>
            <w:color w:val="000000"/>
            <w:sz w:val="22"/>
            <w:szCs w:val="22"/>
            <w:lang w:eastAsia="en-US"/>
          </w:rPr>
          <w:delText xml:space="preserve"> </w:delText>
        </w:r>
      </w:del>
      <w:r w:rsidR="006127A4" w:rsidRPr="006127A4">
        <w:rPr>
          <w:rFonts w:ascii="Arial" w:hAnsi="Arial" w:cs="Lucida Grande"/>
          <w:color w:val="000000"/>
          <w:sz w:val="22"/>
          <w:szCs w:val="22"/>
          <w:lang w:eastAsia="en-US"/>
        </w:rPr>
        <w:t>e.g. www.amazon.com/access</w:t>
      </w:r>
      <w:ins w:id="182" w:author="Shaomei Wu" w:date="2013-11-20T14:04:00Z">
        <w:r w:rsidR="00E41BBC">
          <w:rPr>
            <w:rFonts w:ascii="Arial" w:hAnsi="Arial" w:cs="Lucida Grande"/>
            <w:color w:val="000000"/>
            <w:sz w:val="22"/>
            <w:szCs w:val="22"/>
            <w:lang w:eastAsia="en-US"/>
          </w:rPr>
          <w:t xml:space="preserve">). </w:t>
        </w:r>
      </w:ins>
      <w:del w:id="183" w:author="Shaomei Wu" w:date="2013-11-20T14:07:00Z">
        <w:r w:rsidR="006127A4" w:rsidRPr="006127A4" w:rsidDel="00655625">
          <w:rPr>
            <w:rFonts w:ascii="Arial" w:hAnsi="Arial" w:cs="Lucida Grande"/>
            <w:color w:val="000000"/>
            <w:sz w:val="22"/>
            <w:szCs w:val="22"/>
            <w:lang w:eastAsia="en-US"/>
          </w:rPr>
          <w:delText>, with a linear structure and almost no</w:delText>
        </w:r>
      </w:del>
      <w:ins w:id="184" w:author="Moira Burke" w:date="2013-11-20T10:49:00Z">
        <w:del w:id="185" w:author="Shaomei Wu" w:date="2013-11-20T14:07:00Z">
          <w:r w:rsidR="00334EE3" w:rsidDel="00655625">
            <w:rPr>
              <w:rFonts w:ascii="Arial" w:hAnsi="Arial" w:cs="Lucida Grande"/>
              <w:color w:val="000000"/>
              <w:sz w:val="22"/>
              <w:szCs w:val="22"/>
              <w:lang w:eastAsia="en-US"/>
            </w:rPr>
            <w:delText>few</w:delText>
          </w:r>
        </w:del>
      </w:ins>
      <w:del w:id="186" w:author="Shaomei Wu" w:date="2013-11-20T14:07:00Z">
        <w:r w:rsidR="006127A4" w:rsidRPr="006127A4" w:rsidDel="00655625">
          <w:rPr>
            <w:rFonts w:ascii="Arial" w:hAnsi="Arial" w:cs="Lucida Grande"/>
            <w:color w:val="000000"/>
            <w:sz w:val="22"/>
            <w:szCs w:val="22"/>
            <w:lang w:eastAsia="en-US"/>
          </w:rPr>
          <w:delText xml:space="preserve"> images, </w:delText>
        </w:r>
      </w:del>
      <w:ins w:id="187" w:author="Moira Burke" w:date="2013-11-20T10:12:00Z">
        <w:del w:id="188" w:author="Shaomei Wu" w:date="2013-11-20T14:07:00Z">
          <w:r w:rsidR="005762B7" w:rsidDel="00655625">
            <w:rPr>
              <w:rFonts w:ascii="Arial" w:hAnsi="Arial" w:cs="Lucida Grande"/>
              <w:color w:val="000000"/>
              <w:sz w:val="22"/>
              <w:szCs w:val="22"/>
              <w:lang w:eastAsia="en-US"/>
            </w:rPr>
            <w:delText>which has</w:delText>
          </w:r>
        </w:del>
      </w:ins>
      <w:del w:id="189" w:author="Shaomei Wu" w:date="2013-11-20T14:07:00Z">
        <w:r w:rsidR="006127A4" w:rsidRPr="006127A4" w:rsidDel="00655625">
          <w:rPr>
            <w:rFonts w:ascii="Arial" w:hAnsi="Arial" w:cs="Lucida Grande"/>
            <w:color w:val="000000"/>
            <w:sz w:val="22"/>
            <w:szCs w:val="22"/>
            <w:lang w:eastAsia="en-US"/>
          </w:rPr>
          <w:delText xml:space="preserve">is </w:delText>
        </w:r>
      </w:del>
      <w:ins w:id="190" w:author="Moira Burke" w:date="2013-11-20T10:12:00Z">
        <w:del w:id="191" w:author="Shaomei Wu" w:date="2013-11-20T14:07:00Z">
          <w:r w:rsidR="005762B7" w:rsidDel="00655625">
            <w:rPr>
              <w:rFonts w:ascii="Arial" w:hAnsi="Arial" w:cs="Lucida Grande"/>
              <w:color w:val="000000"/>
              <w:sz w:val="22"/>
              <w:szCs w:val="22"/>
              <w:lang w:eastAsia="en-US"/>
            </w:rPr>
            <w:delText xml:space="preserve"> been</w:delText>
          </w:r>
        </w:del>
      </w:ins>
      <w:ins w:id="192" w:author="Shaomei Wu" w:date="2013-11-20T14:07:00Z">
        <w:r w:rsidR="003B2699">
          <w:rPr>
            <w:rFonts w:ascii="Arial" w:hAnsi="Arial" w:cs="Lucida Grande"/>
            <w:color w:val="000000"/>
            <w:sz w:val="22"/>
            <w:szCs w:val="22"/>
            <w:lang w:eastAsia="en-US"/>
          </w:rPr>
          <w:t>This a</w:t>
        </w:r>
        <w:r w:rsidR="00B4130C">
          <w:rPr>
            <w:rFonts w:ascii="Arial" w:hAnsi="Arial" w:cs="Lucida Grande"/>
            <w:color w:val="000000"/>
            <w:sz w:val="22"/>
            <w:szCs w:val="22"/>
            <w:lang w:eastAsia="en-US"/>
          </w:rPr>
          <w:t>pproach</w:t>
        </w:r>
        <w:r w:rsidR="00655625">
          <w:rPr>
            <w:rFonts w:ascii="Arial" w:hAnsi="Arial" w:cs="Lucida Grande"/>
            <w:color w:val="000000"/>
            <w:sz w:val="22"/>
            <w:szCs w:val="22"/>
            <w:lang w:eastAsia="en-US"/>
          </w:rPr>
          <w:t xml:space="preserve"> has been</w:t>
        </w:r>
      </w:ins>
      <w:ins w:id="193" w:author="Moira Burke" w:date="2013-11-20T10:12:00Z">
        <w:r w:rsidR="005762B7">
          <w:rPr>
            <w:rFonts w:ascii="Arial" w:hAnsi="Arial" w:cs="Lucida Grande"/>
            <w:color w:val="000000"/>
            <w:sz w:val="22"/>
            <w:szCs w:val="22"/>
            <w:lang w:eastAsia="en-US"/>
          </w:rPr>
          <w:t xml:space="preserve"> </w:t>
        </w:r>
      </w:ins>
      <w:r w:rsidR="006127A4" w:rsidRPr="006127A4">
        <w:rPr>
          <w:rFonts w:ascii="Arial" w:hAnsi="Arial" w:cs="Lucida Grande"/>
          <w:color w:val="000000"/>
          <w:sz w:val="22"/>
          <w:szCs w:val="22"/>
          <w:lang w:eastAsia="en-US"/>
        </w:rPr>
        <w:t xml:space="preserve">very </w:t>
      </w:r>
      <w:proofErr w:type="gramStart"/>
      <w:r w:rsidR="006127A4" w:rsidRPr="006127A4">
        <w:rPr>
          <w:rFonts w:ascii="Arial" w:hAnsi="Arial" w:cs="Lucida Grande"/>
          <w:color w:val="000000"/>
          <w:sz w:val="22"/>
          <w:szCs w:val="22"/>
          <w:lang w:eastAsia="en-US"/>
        </w:rPr>
        <w:t>well-received</w:t>
      </w:r>
      <w:proofErr w:type="gramEnd"/>
      <w:r w:rsidR="006127A4" w:rsidRPr="006127A4">
        <w:rPr>
          <w:rFonts w:ascii="Arial" w:hAnsi="Arial" w:cs="Lucida Grande"/>
          <w:color w:val="000000"/>
          <w:sz w:val="22"/>
          <w:szCs w:val="22"/>
          <w:lang w:eastAsia="en-US"/>
        </w:rPr>
        <w:t xml:space="preserve"> by the visually impaired community</w:t>
      </w:r>
      <w:ins w:id="194" w:author="Shaomei Wu" w:date="2013-11-20T14:09:00Z">
        <w:r w:rsidR="00237117">
          <w:rPr>
            <w:rFonts w:ascii="Arial" w:hAnsi="Arial" w:cs="Lucida Grande"/>
            <w:color w:val="000000"/>
            <w:sz w:val="22"/>
            <w:szCs w:val="22"/>
            <w:lang w:eastAsia="en-US"/>
          </w:rPr>
          <w:t xml:space="preserve"> so far.</w:t>
        </w:r>
      </w:ins>
      <w:del w:id="195" w:author="Shaomei Wu" w:date="2013-11-20T14:09:00Z">
        <w:r w:rsidR="006127A4" w:rsidRPr="006127A4" w:rsidDel="00D4637D">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 xml:space="preserve"> </w:t>
      </w:r>
      <w:del w:id="196" w:author="Shaomei Wu" w:date="2013-11-20T14:09:00Z">
        <w:r w:rsidR="006127A4" w:rsidRPr="006127A4" w:rsidDel="00D4637D">
          <w:rPr>
            <w:rFonts w:ascii="Arial" w:hAnsi="Arial" w:cs="Lucida Grande"/>
            <w:color w:val="000000"/>
            <w:sz w:val="22"/>
            <w:szCs w:val="22"/>
            <w:lang w:eastAsia="en-US"/>
          </w:rPr>
          <w:delText xml:space="preserve">Similarly, Facebook users with vision impairement often prefer </w:delText>
        </w:r>
      </w:del>
      <w:ins w:id="197" w:author="Moira Burke" w:date="2013-11-20T10:50:00Z">
        <w:del w:id="198" w:author="Shaomei Wu" w:date="2013-11-20T14:09:00Z">
          <w:r w:rsidR="00334EE3" w:rsidDel="00D4637D">
            <w:rPr>
              <w:rFonts w:ascii="Arial" w:hAnsi="Arial" w:cs="Lucida Grande"/>
              <w:color w:val="000000"/>
              <w:sz w:val="22"/>
              <w:szCs w:val="22"/>
              <w:lang w:eastAsia="en-US"/>
            </w:rPr>
            <w:delText xml:space="preserve">FB’s </w:delText>
          </w:r>
        </w:del>
      </w:ins>
      <w:del w:id="199" w:author="Shaomei Wu" w:date="2013-11-20T14:09:00Z">
        <w:r w:rsidR="006127A4" w:rsidRPr="006127A4" w:rsidDel="00D4637D">
          <w:rPr>
            <w:rFonts w:ascii="Arial" w:hAnsi="Arial" w:cs="Lucida Grande"/>
            <w:color w:val="000000"/>
            <w:sz w:val="22"/>
            <w:szCs w:val="22"/>
            <w:lang w:eastAsia="en-US"/>
          </w:rPr>
          <w:delText>using the mobile</w:delText>
        </w:r>
      </w:del>
      <w:ins w:id="200" w:author="Moira Burke" w:date="2013-11-20T10:50:00Z">
        <w:del w:id="201" w:author="Shaomei Wu" w:date="2013-11-20T14:09:00Z">
          <w:r w:rsidR="00334EE3" w:rsidDel="00D4637D">
            <w:rPr>
              <w:rFonts w:ascii="Arial" w:hAnsi="Arial" w:cs="Lucida Grande"/>
              <w:color w:val="000000"/>
              <w:sz w:val="22"/>
              <w:szCs w:val="22"/>
              <w:lang w:eastAsia="en-US"/>
            </w:rPr>
            <w:delText xml:space="preserve"> site.</w:delText>
          </w:r>
        </w:del>
      </w:ins>
      <w:del w:id="202" w:author="Shaomei Wu" w:date="2013-11-20T14:09:00Z">
        <w:r w:rsidR="006127A4" w:rsidRPr="006127A4" w:rsidDel="00D4637D">
          <w:rPr>
            <w:rFonts w:ascii="Arial" w:hAnsi="Arial" w:cs="Lucida Grande"/>
            <w:color w:val="000000"/>
            <w:sz w:val="22"/>
            <w:szCs w:val="22"/>
            <w:lang w:eastAsia="en-US"/>
          </w:rPr>
          <w:delText xml:space="preserve"> over the standard desktop interface. If one </w:delText>
        </w:r>
      </w:del>
      <w:ins w:id="203" w:author="Moira Burke" w:date="2013-11-20T10:13:00Z">
        <w:del w:id="204" w:author="Shaomei Wu" w:date="2013-11-20T14:09:00Z">
          <w:r w:rsidR="00334EE3" w:rsidDel="00D4637D">
            <w:rPr>
              <w:rFonts w:ascii="Arial" w:hAnsi="Arial" w:cs="Lucida Grande"/>
              <w:color w:val="000000"/>
              <w:sz w:val="22"/>
              <w:szCs w:val="22"/>
              <w:lang w:eastAsia="en-US"/>
            </w:rPr>
            <w:delText>the server</w:delText>
          </w:r>
        </w:del>
      </w:ins>
      <w:del w:id="205" w:author="Shaomei Wu" w:date="2013-11-20T14:09:00Z">
        <w:r w:rsidR="006127A4" w:rsidRPr="006127A4" w:rsidDel="00D4637D">
          <w:rPr>
            <w:rFonts w:ascii="Arial" w:hAnsi="Arial" w:cs="Lucida Grande"/>
            <w:color w:val="000000"/>
            <w:sz w:val="22"/>
            <w:szCs w:val="22"/>
            <w:lang w:eastAsia="en-US"/>
          </w:rPr>
          <w:delText>can detect</w:delText>
        </w:r>
      </w:del>
      <w:ins w:id="206" w:author="Moira Burke" w:date="2013-11-20T10:13:00Z">
        <w:del w:id="207" w:author="Shaomei Wu" w:date="2013-11-20T14:09:00Z">
          <w:r w:rsidR="005762B7" w:rsidDel="00D4637D">
            <w:rPr>
              <w:rFonts w:ascii="Arial" w:hAnsi="Arial" w:cs="Lucida Grande"/>
              <w:color w:val="000000"/>
              <w:sz w:val="22"/>
              <w:szCs w:val="22"/>
              <w:lang w:eastAsia="en-US"/>
            </w:rPr>
            <w:delText>s</w:delText>
          </w:r>
        </w:del>
      </w:ins>
      <w:del w:id="208" w:author="Shaomei Wu" w:date="2013-11-20T14:09:00Z">
        <w:r w:rsidR="006127A4" w:rsidRPr="006127A4" w:rsidDel="00D4637D">
          <w:rPr>
            <w:rFonts w:ascii="Arial" w:hAnsi="Arial" w:cs="Lucida Grande"/>
            <w:color w:val="000000"/>
            <w:sz w:val="22"/>
            <w:szCs w:val="22"/>
            <w:lang w:eastAsia="en-US"/>
          </w:rPr>
          <w:delText xml:space="preserve"> that a user is visually impaired, </w:delText>
        </w:r>
      </w:del>
      <w:ins w:id="209" w:author="Moira Burke" w:date="2013-11-20T10:13:00Z">
        <w:del w:id="210" w:author="Shaomei Wu" w:date="2013-11-20T14:09:00Z">
          <w:r w:rsidR="005762B7" w:rsidDel="00D4637D">
            <w:rPr>
              <w:rFonts w:ascii="Arial" w:hAnsi="Arial" w:cs="Lucida Grande"/>
              <w:color w:val="000000"/>
              <w:sz w:val="22"/>
              <w:szCs w:val="22"/>
              <w:lang w:eastAsia="en-US"/>
            </w:rPr>
            <w:delText xml:space="preserve">it could </w:delText>
          </w:r>
        </w:del>
      </w:ins>
      <w:del w:id="211" w:author="Shaomei Wu" w:date="2013-11-20T14:09:00Z">
        <w:r w:rsidR="006127A4" w:rsidRPr="006127A4" w:rsidDel="00D4637D">
          <w:rPr>
            <w:rFonts w:ascii="Arial" w:hAnsi="Arial" w:cs="Lucida Grande"/>
            <w:color w:val="000000"/>
            <w:sz w:val="22"/>
            <w:szCs w:val="22"/>
            <w:lang w:eastAsia="en-US"/>
          </w:rPr>
          <w:delText>one simple feature would be to ask the user whether she wants to be redirected to Amazon</w:delText>
        </w:r>
      </w:del>
      <w:ins w:id="212" w:author="Moira Burke" w:date="2013-11-20T10:13:00Z">
        <w:del w:id="213" w:author="Shaomei Wu" w:date="2013-11-20T14:09:00Z">
          <w:r w:rsidR="005762B7" w:rsidDel="00D4637D">
            <w:rPr>
              <w:rFonts w:ascii="Arial" w:hAnsi="Arial" w:cs="Lucida Grande"/>
              <w:color w:val="000000"/>
              <w:sz w:val="22"/>
              <w:szCs w:val="22"/>
              <w:lang w:eastAsia="en-US"/>
            </w:rPr>
            <w:delText>Facebook.com</w:delText>
          </w:r>
        </w:del>
      </w:ins>
      <w:del w:id="214" w:author="Shaomei Wu" w:date="2013-11-20T14:09:00Z">
        <w:r w:rsidR="006127A4" w:rsidRPr="006127A4" w:rsidDel="00D4637D">
          <w:rPr>
            <w:rFonts w:ascii="Arial" w:hAnsi="Arial" w:cs="Lucida Grande"/>
            <w:color w:val="000000"/>
            <w:sz w:val="22"/>
            <w:szCs w:val="22"/>
            <w:lang w:eastAsia="en-US"/>
          </w:rPr>
          <w:delText xml:space="preserve">/access or mweb.facebook.com </w:delText>
        </w:r>
      </w:del>
      <w:del w:id="215" w:author="Moira Burke" w:date="2013-11-20T10:50:00Z">
        <w:r w:rsidR="006127A4" w:rsidRPr="006127A4" w:rsidDel="008927DB">
          <w:rPr>
            <w:rFonts w:ascii="Arial" w:hAnsi="Arial" w:cs="Lucida Grande"/>
            <w:color w:val="000000"/>
            <w:sz w:val="22"/>
            <w:szCs w:val="22"/>
            <w:lang w:eastAsia="en-US"/>
          </w:rPr>
          <w:delText>when she logs in</w:delText>
        </w:r>
      </w:del>
      <w:r w:rsidR="006127A4" w:rsidRPr="006127A4">
        <w:rPr>
          <w:rFonts w:ascii="Arial" w:hAnsi="Arial" w:cs="Lucida Grande"/>
          <w:color w:val="000000"/>
          <w:sz w:val="22"/>
          <w:szCs w:val="22"/>
          <w:lang w:eastAsia="en-US"/>
        </w:rPr>
        <w:t>.</w:t>
      </w:r>
      <w:del w:id="216" w:author="Moira Burke" w:date="2013-11-20T10:13:00Z">
        <w:r w:rsidR="006127A4" w:rsidRPr="006127A4" w:rsidDel="005762B7">
          <w:rPr>
            <w:rFonts w:ascii="Arial" w:hAnsi="Arial" w:cs="Lucida Grande"/>
            <w:color w:val="000000"/>
            <w:sz w:val="22"/>
            <w:szCs w:val="22"/>
            <w:lang w:eastAsia="en-US"/>
          </w:rPr>
          <w:delText> </w:delText>
        </w:r>
      </w:del>
    </w:p>
    <w:p w14:paraId="6A6C10FB"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4ED44CF1" w14:textId="7687A74C" w:rsidR="006127A4" w:rsidRPr="006127A4" w:rsidRDefault="006577AC" w:rsidP="006127A4">
      <w:pPr>
        <w:spacing w:after="0"/>
        <w:rPr>
          <w:rFonts w:ascii="Lucida Grande" w:hAnsi="Lucida Grande" w:cs="Lucida Grande"/>
          <w:color w:val="000000"/>
          <w:sz w:val="18"/>
          <w:szCs w:val="18"/>
          <w:lang w:eastAsia="en-US"/>
        </w:rPr>
      </w:pPr>
      <w:ins w:id="217" w:author="Moira Burke" w:date="2013-11-20T10:26:00Z">
        <w:r>
          <w:rPr>
            <w:rFonts w:ascii="Arial" w:hAnsi="Arial" w:cs="Lucida Grande"/>
            <w:color w:val="000000"/>
            <w:sz w:val="22"/>
            <w:szCs w:val="22"/>
            <w:lang w:eastAsia="en-US"/>
          </w:rPr>
          <w:t>We will add a table for all activity variables with means, median</w:t>
        </w:r>
        <w:r w:rsidR="000F46AE">
          <w:rPr>
            <w:rFonts w:ascii="Arial" w:hAnsi="Arial" w:cs="Lucida Grande"/>
            <w:color w:val="000000"/>
            <w:sz w:val="22"/>
            <w:szCs w:val="22"/>
            <w:lang w:eastAsia="en-US"/>
          </w:rPr>
          <w:t>s, and standard deviation</w:t>
        </w:r>
        <w:r>
          <w:rPr>
            <w:rFonts w:ascii="Arial" w:hAnsi="Arial" w:cs="Lucida Grande"/>
            <w:color w:val="000000"/>
            <w:sz w:val="22"/>
            <w:szCs w:val="22"/>
            <w:lang w:eastAsia="en-US"/>
          </w:rPr>
          <w:t>s</w:t>
        </w:r>
      </w:ins>
      <w:ins w:id="218" w:author="Moira Burke" w:date="2013-11-20T10:50:00Z">
        <w:r w:rsidR="000A0049">
          <w:rPr>
            <w:rFonts w:ascii="Arial" w:hAnsi="Arial" w:cs="Lucida Grande"/>
            <w:color w:val="000000"/>
            <w:sz w:val="22"/>
            <w:szCs w:val="22"/>
            <w:lang w:eastAsia="en-US"/>
          </w:rPr>
          <w:t xml:space="preserve"> (R1)</w:t>
        </w:r>
      </w:ins>
      <w:ins w:id="219" w:author="Moira Burke" w:date="2013-11-20T10:26:00Z">
        <w:r>
          <w:rPr>
            <w:rFonts w:ascii="Arial" w:hAnsi="Arial" w:cs="Lucida Grande"/>
            <w:color w:val="000000"/>
            <w:sz w:val="22"/>
            <w:szCs w:val="22"/>
            <w:lang w:eastAsia="en-US"/>
          </w:rPr>
          <w:t xml:space="preserve">. </w:t>
        </w:r>
      </w:ins>
      <w:del w:id="220" w:author="Moira Burke" w:date="2013-11-20T10:26:00Z">
        <w:r w:rsidR="006127A4" w:rsidRPr="006127A4" w:rsidDel="006577AC">
          <w:rPr>
            <w:rFonts w:ascii="Arial" w:hAnsi="Arial" w:cs="Lucida Grande"/>
            <w:color w:val="000000"/>
            <w:sz w:val="22"/>
            <w:szCs w:val="22"/>
            <w:lang w:eastAsia="en-US"/>
          </w:rPr>
          <w:delText>The quantity of user actions and feedback in our study, as asked by Reviewer R1,  can be estimated by the y-axis in Figure 1 (e.g., Fig 1(a) shows that iOS sample users on average uploaded around 10 photos, knowing the sample size is 160K, you can infer that in total there are ~1.6M photos from the iOS sample). We will clearly state these numbers in the revision.</w:delText>
        </w:r>
      </w:del>
      <w:r>
        <w:rPr>
          <w:rStyle w:val="CommentReference"/>
        </w:rPr>
        <w:commentReference w:id="221"/>
      </w:r>
    </w:p>
    <w:p w14:paraId="419898A3"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16246BF3" w14:textId="66665905" w:rsidR="006127A4" w:rsidRPr="006127A4" w:rsidRDefault="00FB66BF" w:rsidP="006127A4">
      <w:pPr>
        <w:spacing w:after="0"/>
        <w:rPr>
          <w:rFonts w:ascii="Lucida Grande" w:hAnsi="Lucida Grande" w:cs="Lucida Grande"/>
          <w:color w:val="000000"/>
          <w:sz w:val="18"/>
          <w:szCs w:val="18"/>
          <w:lang w:eastAsia="en-US"/>
        </w:rPr>
      </w:pPr>
      <w:ins w:id="222" w:author="Moira Burke" w:date="2013-11-20T11:02:00Z">
        <w:r>
          <w:rPr>
            <w:rFonts w:ascii="Arial" w:hAnsi="Arial" w:cs="Lucida Grande"/>
            <w:color w:val="000000"/>
            <w:sz w:val="22"/>
            <w:szCs w:val="22"/>
            <w:lang w:eastAsia="en-US"/>
          </w:rPr>
          <w:t xml:space="preserve">Sampling threshold </w:t>
        </w:r>
      </w:ins>
      <w:ins w:id="223" w:author="Moira Burke" w:date="2013-11-20T11:03:00Z">
        <w:r>
          <w:rPr>
            <w:rFonts w:ascii="Arial" w:hAnsi="Arial" w:cs="Lucida Grande"/>
            <w:color w:val="000000"/>
            <w:sz w:val="22"/>
            <w:szCs w:val="22"/>
            <w:lang w:eastAsia="en-US"/>
          </w:rPr>
          <w:t xml:space="preserve">of 3x per month </w:t>
        </w:r>
      </w:ins>
      <w:ins w:id="224" w:author="Moira Burke" w:date="2013-11-20T11:02:00Z">
        <w:r>
          <w:rPr>
            <w:rFonts w:ascii="Arial" w:hAnsi="Arial" w:cs="Lucida Grande"/>
            <w:color w:val="000000"/>
            <w:sz w:val="22"/>
            <w:szCs w:val="22"/>
            <w:lang w:eastAsia="en-US"/>
          </w:rPr>
          <w:t xml:space="preserve">(R3): </w:t>
        </w:r>
      </w:ins>
      <w:del w:id="225" w:author="Moira Burke" w:date="2013-11-20T10:27:00Z">
        <w:r w:rsidR="006127A4" w:rsidRPr="006127A4" w:rsidDel="006577AC">
          <w:rPr>
            <w:rFonts w:ascii="Arial" w:hAnsi="Arial" w:cs="Lucida Grande"/>
            <w:color w:val="000000"/>
            <w:sz w:val="22"/>
            <w:szCs w:val="22"/>
            <w:lang w:eastAsia="en-US"/>
          </w:rPr>
          <w:delText xml:space="preserve">To address Reviewer </w:delText>
        </w:r>
      </w:del>
      <w:del w:id="226" w:author="Moira Burke" w:date="2013-11-20T11:03:00Z">
        <w:r w:rsidR="006127A4" w:rsidRPr="006127A4" w:rsidDel="00FB66BF">
          <w:rPr>
            <w:rFonts w:ascii="Arial" w:hAnsi="Arial" w:cs="Lucida Grande"/>
            <w:color w:val="000000"/>
            <w:sz w:val="22"/>
            <w:szCs w:val="22"/>
            <w:lang w:eastAsia="en-US"/>
          </w:rPr>
          <w:delText>R3</w:delText>
        </w:r>
      </w:del>
      <w:del w:id="227" w:author="Moira Burke" w:date="2013-11-20T10:27:00Z">
        <w:r w:rsidR="006127A4" w:rsidRPr="006127A4" w:rsidDel="006577AC">
          <w:rPr>
            <w:rFonts w:ascii="Arial" w:hAnsi="Arial" w:cs="Lucida Grande"/>
            <w:color w:val="000000"/>
            <w:sz w:val="22"/>
            <w:szCs w:val="22"/>
            <w:lang w:eastAsia="en-US"/>
          </w:rPr>
          <w:delText>'s</w:delText>
        </w:r>
      </w:del>
      <w:del w:id="228" w:author="Moira Burke" w:date="2013-11-20T11:03:00Z">
        <w:r w:rsidR="006127A4" w:rsidRPr="006127A4" w:rsidDel="00FB66BF">
          <w:rPr>
            <w:rFonts w:ascii="Arial" w:hAnsi="Arial" w:cs="Lucida Grande"/>
            <w:color w:val="000000"/>
            <w:sz w:val="22"/>
            <w:szCs w:val="22"/>
            <w:lang w:eastAsia="en-US"/>
          </w:rPr>
          <w:delText xml:space="preserve"> concern about </w:delText>
        </w:r>
      </w:del>
      <w:del w:id="229" w:author="Moira Burke" w:date="2013-11-20T10:27:00Z">
        <w:r w:rsidR="006127A4" w:rsidRPr="006127A4" w:rsidDel="006577AC">
          <w:rPr>
            <w:rFonts w:ascii="Arial" w:hAnsi="Arial" w:cs="Lucida Grande"/>
            <w:color w:val="000000"/>
            <w:sz w:val="22"/>
            <w:szCs w:val="22"/>
            <w:lang w:eastAsia="en-US"/>
          </w:rPr>
          <w:delText xml:space="preserve">setting the </w:delText>
        </w:r>
      </w:del>
      <w:del w:id="230" w:author="Moira Burke" w:date="2013-11-20T10:28:00Z">
        <w:r w:rsidR="006127A4" w:rsidRPr="006127A4" w:rsidDel="006577AC">
          <w:rPr>
            <w:rFonts w:ascii="Arial" w:hAnsi="Arial" w:cs="Lucida Grande"/>
            <w:color w:val="000000"/>
            <w:sz w:val="22"/>
            <w:szCs w:val="22"/>
            <w:lang w:eastAsia="en-US"/>
          </w:rPr>
          <w:delText>cutoff as using</w:delText>
        </w:r>
      </w:del>
      <w:del w:id="231" w:author="Moira Burke" w:date="2013-11-20T11:03:00Z">
        <w:r w:rsidR="006127A4" w:rsidRPr="006127A4" w:rsidDel="00FB66BF">
          <w:rPr>
            <w:rFonts w:ascii="Arial" w:hAnsi="Arial" w:cs="Lucida Grande"/>
            <w:color w:val="000000"/>
            <w:sz w:val="22"/>
            <w:szCs w:val="22"/>
            <w:lang w:eastAsia="en-US"/>
          </w:rPr>
          <w:delText xml:space="preserve"> VoiceOver </w:delText>
        </w:r>
      </w:del>
      <w:del w:id="232" w:author="Moira Burke" w:date="2013-11-20T10:28:00Z">
        <w:r w:rsidR="006127A4" w:rsidRPr="006127A4" w:rsidDel="006577AC">
          <w:rPr>
            <w:rFonts w:ascii="Arial" w:hAnsi="Arial" w:cs="Lucida Grande"/>
            <w:color w:val="000000"/>
            <w:sz w:val="22"/>
            <w:szCs w:val="22"/>
            <w:lang w:eastAsia="en-US"/>
          </w:rPr>
          <w:delText>for more than 3 times a month</w:delText>
        </w:r>
      </w:del>
      <w:ins w:id="233" w:author="Moira Burke" w:date="2013-11-20T11:03:00Z">
        <w:r w:rsidR="00441F95">
          <w:rPr>
            <w:rFonts w:ascii="Arial" w:hAnsi="Arial" w:cs="Lucida Grande"/>
            <w:color w:val="000000"/>
            <w:sz w:val="22"/>
            <w:szCs w:val="22"/>
            <w:lang w:eastAsia="en-US"/>
          </w:rPr>
          <w:t xml:space="preserve">A </w:t>
        </w:r>
      </w:ins>
      <w:del w:id="234" w:author="Moira Burke" w:date="2013-11-20T10:28:00Z">
        <w:r w:rsidR="006127A4" w:rsidRPr="006127A4" w:rsidDel="006577AC">
          <w:rPr>
            <w:rFonts w:ascii="Arial" w:hAnsi="Arial" w:cs="Lucida Grande"/>
            <w:color w:val="000000"/>
            <w:sz w:val="22"/>
            <w:szCs w:val="22"/>
            <w:lang w:eastAsia="en-US"/>
          </w:rPr>
          <w:delText>, w</w:delText>
        </w:r>
      </w:del>
      <w:del w:id="235" w:author="Moira Burke" w:date="2013-11-20T11:03:00Z">
        <w:r w:rsidR="006127A4" w:rsidRPr="006127A4" w:rsidDel="00441F95">
          <w:rPr>
            <w:rFonts w:ascii="Arial" w:hAnsi="Arial" w:cs="Lucida Grande"/>
            <w:color w:val="000000"/>
            <w:sz w:val="22"/>
            <w:szCs w:val="22"/>
            <w:lang w:eastAsia="en-US"/>
          </w:rPr>
          <w:delText xml:space="preserve">e </w:delText>
        </w:r>
      </w:del>
      <w:del w:id="236" w:author="Moira Burke" w:date="2013-11-20T10:28:00Z">
        <w:r w:rsidR="006127A4" w:rsidRPr="006127A4" w:rsidDel="006577AC">
          <w:rPr>
            <w:rFonts w:ascii="Arial" w:hAnsi="Arial" w:cs="Lucida Grande"/>
            <w:color w:val="000000"/>
            <w:sz w:val="22"/>
            <w:szCs w:val="22"/>
            <w:lang w:eastAsia="en-US"/>
          </w:rPr>
          <w:delText xml:space="preserve">also </w:delText>
        </w:r>
      </w:del>
      <w:del w:id="237" w:author="Moira Burke" w:date="2013-11-20T11:03:00Z">
        <w:r w:rsidR="006127A4" w:rsidRPr="006127A4" w:rsidDel="00441F95">
          <w:rPr>
            <w:rFonts w:ascii="Arial" w:hAnsi="Arial" w:cs="Lucida Grande"/>
            <w:color w:val="000000"/>
            <w:sz w:val="22"/>
            <w:szCs w:val="22"/>
            <w:lang w:eastAsia="en-US"/>
          </w:rPr>
          <w:delText xml:space="preserve">performed a </w:delText>
        </w:r>
      </w:del>
      <w:r w:rsidR="006127A4" w:rsidRPr="006127A4">
        <w:rPr>
          <w:rFonts w:ascii="Arial" w:hAnsi="Arial" w:cs="Lucida Grande"/>
          <w:color w:val="000000"/>
          <w:sz w:val="22"/>
          <w:szCs w:val="22"/>
          <w:lang w:eastAsia="en-US"/>
        </w:rPr>
        <w:t>sensitivity analysis with different cutoff</w:t>
      </w:r>
      <w:ins w:id="238" w:author="Moira Burke" w:date="2013-11-20T11:03:00Z">
        <w:r w:rsidR="00441F95">
          <w:rPr>
            <w:rFonts w:ascii="Arial" w:hAnsi="Arial" w:cs="Lucida Grande"/>
            <w:color w:val="000000"/>
            <w:sz w:val="22"/>
            <w:szCs w:val="22"/>
            <w:lang w:eastAsia="en-US"/>
          </w:rPr>
          <w:t>s</w:t>
        </w:r>
      </w:ins>
      <w:r w:rsidR="006127A4" w:rsidRPr="006127A4">
        <w:rPr>
          <w:rFonts w:ascii="Arial" w:hAnsi="Arial" w:cs="Lucida Grande"/>
          <w:color w:val="000000"/>
          <w:sz w:val="22"/>
          <w:szCs w:val="22"/>
          <w:lang w:eastAsia="en-US"/>
        </w:rPr>
        <w:t xml:space="preserve"> </w:t>
      </w:r>
      <w:del w:id="239" w:author="Moira Burke" w:date="2013-11-20T11:03:00Z">
        <w:r w:rsidR="006127A4" w:rsidRPr="006127A4" w:rsidDel="00441F95">
          <w:rPr>
            <w:rFonts w:ascii="Arial" w:hAnsi="Arial" w:cs="Lucida Grande"/>
            <w:color w:val="000000"/>
            <w:sz w:val="22"/>
            <w:szCs w:val="22"/>
            <w:lang w:eastAsia="en-US"/>
          </w:rPr>
          <w:delText xml:space="preserve">values </w:delText>
        </w:r>
      </w:del>
      <w:ins w:id="240" w:author="Moira Burke" w:date="2013-11-20T11:03:00Z">
        <w:r>
          <w:rPr>
            <w:rFonts w:ascii="Arial" w:hAnsi="Arial" w:cs="Lucida Grande"/>
            <w:color w:val="000000"/>
            <w:sz w:val="22"/>
            <w:szCs w:val="22"/>
            <w:lang w:eastAsia="en-US"/>
          </w:rPr>
          <w:t xml:space="preserve">for VoiceOver usage </w:t>
        </w:r>
      </w:ins>
      <w:r w:rsidR="006127A4" w:rsidRPr="006127A4">
        <w:rPr>
          <w:rFonts w:ascii="Arial" w:hAnsi="Arial" w:cs="Lucida Grande"/>
          <w:color w:val="000000"/>
          <w:sz w:val="22"/>
          <w:szCs w:val="22"/>
          <w:lang w:eastAsia="en-US"/>
        </w:rPr>
        <w:t xml:space="preserve">(5, 7, 10) </w:t>
      </w:r>
      <w:ins w:id="241" w:author="Moira Burke" w:date="2013-11-20T11:03:00Z">
        <w:r w:rsidR="00441F95">
          <w:rPr>
            <w:rFonts w:ascii="Arial" w:hAnsi="Arial" w:cs="Lucida Grande"/>
            <w:color w:val="000000"/>
            <w:sz w:val="22"/>
            <w:szCs w:val="22"/>
            <w:lang w:eastAsia="en-US"/>
          </w:rPr>
          <w:t xml:space="preserve">shows </w:t>
        </w:r>
      </w:ins>
      <w:del w:id="242" w:author="Moira Burke" w:date="2013-11-20T11:03:00Z">
        <w:r w:rsidR="006127A4" w:rsidRPr="006127A4" w:rsidDel="00441F95">
          <w:rPr>
            <w:rFonts w:ascii="Arial" w:hAnsi="Arial" w:cs="Lucida Grande"/>
            <w:color w:val="000000"/>
            <w:sz w:val="22"/>
            <w:szCs w:val="22"/>
            <w:lang w:eastAsia="en-US"/>
          </w:rPr>
          <w:delText xml:space="preserve">and </w:delText>
        </w:r>
      </w:del>
      <w:r w:rsidR="006127A4" w:rsidRPr="006127A4">
        <w:rPr>
          <w:rFonts w:ascii="Arial" w:hAnsi="Arial" w:cs="Lucida Grande"/>
          <w:color w:val="000000"/>
          <w:sz w:val="22"/>
          <w:szCs w:val="22"/>
          <w:lang w:eastAsia="en-US"/>
        </w:rPr>
        <w:t>the results do not differ significantly</w:t>
      </w:r>
      <w:del w:id="243" w:author="Moira Burke" w:date="2013-11-20T10:27:00Z">
        <w:r w:rsidR="006127A4" w:rsidRPr="006127A4" w:rsidDel="006577AC">
          <w:rPr>
            <w:rFonts w:ascii="Arial" w:hAnsi="Arial" w:cs="Lucida Grande"/>
            <w:color w:val="000000"/>
            <w:sz w:val="22"/>
            <w:szCs w:val="22"/>
            <w:lang w:eastAsia="en-US"/>
          </w:rPr>
          <w:delText>. </w:delText>
        </w:r>
        <w:r w:rsidR="006127A4" w:rsidRPr="006127A4" w:rsidDel="006577AC">
          <w:rPr>
            <w:rFonts w:ascii="Arial" w:hAnsi="Arial" w:cs="Lucida Grande"/>
            <w:i/>
            <w:iCs/>
            <w:color w:val="000000"/>
            <w:sz w:val="22"/>
            <w:szCs w:val="22"/>
            <w:shd w:val="clear" w:color="auto" w:fill="FFFFFF"/>
            <w:lang w:eastAsia="en-US"/>
          </w:rPr>
          <w:delText>TO ANSWER: ["are there many users who use VoiceOver and Facebook more than 3 times per month, but for less than 50% of their visits to Facebook?"]</w:delText>
        </w:r>
      </w:del>
      <w:ins w:id="244" w:author="Moira Burke" w:date="2013-11-20T10:27:00Z">
        <w:r w:rsidR="006577AC">
          <w:rPr>
            <w:rFonts w:ascii="Arial" w:hAnsi="Arial" w:cs="Lucida Grande"/>
            <w:color w:val="000000"/>
            <w:sz w:val="22"/>
            <w:szCs w:val="22"/>
            <w:lang w:eastAsia="en-US"/>
          </w:rPr>
          <w:t>.</w:t>
        </w:r>
      </w:ins>
    </w:p>
    <w:p w14:paraId="0E4E0EBD"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i/>
          <w:iCs/>
          <w:color w:val="000000"/>
          <w:sz w:val="22"/>
          <w:szCs w:val="22"/>
          <w:shd w:val="clear" w:color="auto" w:fill="FFFFFF"/>
          <w:lang w:eastAsia="en-US"/>
        </w:rPr>
        <w:t> </w:t>
      </w:r>
    </w:p>
    <w:p w14:paraId="63982ABF" w14:textId="57CBB876" w:rsidR="006127A4" w:rsidRPr="006127A4" w:rsidRDefault="00B037E2" w:rsidP="006127A4">
      <w:pPr>
        <w:spacing w:after="0"/>
        <w:rPr>
          <w:rFonts w:ascii="Lucida Grande" w:hAnsi="Lucida Grande" w:cs="Lucida Grande"/>
          <w:color w:val="000000"/>
          <w:sz w:val="18"/>
          <w:szCs w:val="18"/>
          <w:lang w:eastAsia="en-US"/>
        </w:rPr>
      </w:pPr>
      <w:ins w:id="245" w:author="Moira Burke" w:date="2013-11-20T11:04:00Z">
        <w:r>
          <w:rPr>
            <w:rFonts w:ascii="Arial" w:hAnsi="Arial" w:cs="Lucida Grande"/>
            <w:color w:val="000000"/>
            <w:sz w:val="22"/>
            <w:szCs w:val="22"/>
            <w:lang w:eastAsia="en-US"/>
          </w:rPr>
          <w:t>Keyword representativeness in Tables 2 and 3 (</w:t>
        </w:r>
      </w:ins>
      <w:del w:id="246" w:author="Moira Burke" w:date="2013-11-20T10:51:00Z">
        <w:r w:rsidR="006127A4" w:rsidRPr="006127A4" w:rsidDel="004F3DCA">
          <w:rPr>
            <w:rFonts w:ascii="Arial" w:hAnsi="Arial" w:cs="Lucida Grande"/>
            <w:color w:val="000000"/>
            <w:sz w:val="22"/>
            <w:szCs w:val="22"/>
            <w:lang w:eastAsia="en-US"/>
          </w:rPr>
          <w:delText xml:space="preserve">Both </w:delText>
        </w:r>
      </w:del>
      <w:r w:rsidR="006127A4" w:rsidRPr="006127A4">
        <w:rPr>
          <w:rFonts w:ascii="Arial" w:hAnsi="Arial" w:cs="Lucida Grande"/>
          <w:color w:val="000000"/>
          <w:sz w:val="22"/>
          <w:szCs w:val="22"/>
          <w:lang w:eastAsia="en-US"/>
        </w:rPr>
        <w:t>R2</w:t>
      </w:r>
      <w:ins w:id="247" w:author="Moira Burke" w:date="2013-11-20T11:04:00Z">
        <w:r>
          <w:rPr>
            <w:rFonts w:ascii="Arial" w:hAnsi="Arial" w:cs="Lucida Grande"/>
            <w:color w:val="000000"/>
            <w:sz w:val="22"/>
            <w:szCs w:val="22"/>
            <w:lang w:eastAsia="en-US"/>
          </w:rPr>
          <w:t xml:space="preserve">, </w:t>
        </w:r>
      </w:ins>
      <w:del w:id="248" w:author="Moira Burke" w:date="2013-11-20T11:04:00Z">
        <w:r w:rsidR="006127A4" w:rsidRPr="006127A4" w:rsidDel="00B037E2">
          <w:rPr>
            <w:rFonts w:ascii="Arial" w:hAnsi="Arial" w:cs="Lucida Grande"/>
            <w:color w:val="000000"/>
            <w:sz w:val="22"/>
            <w:szCs w:val="22"/>
            <w:lang w:eastAsia="en-US"/>
          </w:rPr>
          <w:delText xml:space="preserve"> and </w:delText>
        </w:r>
      </w:del>
      <w:r w:rsidR="006127A4" w:rsidRPr="006127A4">
        <w:rPr>
          <w:rFonts w:ascii="Arial" w:hAnsi="Arial" w:cs="Lucida Grande"/>
          <w:color w:val="000000"/>
          <w:sz w:val="22"/>
          <w:szCs w:val="22"/>
          <w:lang w:eastAsia="en-US"/>
        </w:rPr>
        <w:t>R3</w:t>
      </w:r>
      <w:ins w:id="249" w:author="Moira Burke" w:date="2013-11-20T11:04:00Z">
        <w:r>
          <w:rPr>
            <w:rFonts w:ascii="Arial" w:hAnsi="Arial" w:cs="Lucida Grande"/>
            <w:color w:val="000000"/>
            <w:sz w:val="22"/>
            <w:szCs w:val="22"/>
            <w:lang w:eastAsia="en-US"/>
          </w:rPr>
          <w:t xml:space="preserve">): </w:t>
        </w:r>
      </w:ins>
      <w:del w:id="250" w:author="Moira Burke" w:date="2013-11-20T11:04:00Z">
        <w:r w:rsidR="006127A4" w:rsidRPr="006127A4" w:rsidDel="00B037E2">
          <w:rPr>
            <w:rFonts w:ascii="Arial" w:hAnsi="Arial" w:cs="Lucida Grande"/>
            <w:color w:val="000000"/>
            <w:sz w:val="22"/>
            <w:szCs w:val="22"/>
            <w:lang w:eastAsia="en-US"/>
          </w:rPr>
          <w:delText xml:space="preserve"> raised questions about the representativeness of the keywords </w:delText>
        </w:r>
      </w:del>
      <w:del w:id="251" w:author="Moira Burke" w:date="2013-11-20T10:51:00Z">
        <w:r w:rsidR="006127A4" w:rsidRPr="006127A4" w:rsidDel="004F3DCA">
          <w:rPr>
            <w:rFonts w:ascii="Arial" w:hAnsi="Arial" w:cs="Lucida Grande"/>
            <w:color w:val="000000"/>
            <w:sz w:val="22"/>
            <w:szCs w:val="22"/>
            <w:lang w:eastAsia="en-US"/>
          </w:rPr>
          <w:delText>emerging from text analysis (</w:delText>
        </w:r>
      </w:del>
      <w:del w:id="252" w:author="Moira Burke" w:date="2013-11-20T11:04:00Z">
        <w:r w:rsidR="006127A4" w:rsidRPr="006127A4" w:rsidDel="00B037E2">
          <w:rPr>
            <w:rFonts w:ascii="Arial" w:hAnsi="Arial" w:cs="Lucida Grande"/>
            <w:color w:val="000000"/>
            <w:sz w:val="22"/>
            <w:szCs w:val="22"/>
            <w:lang w:eastAsia="en-US"/>
          </w:rPr>
          <w:delText>Table 2 and</w:delText>
        </w:r>
      </w:del>
      <w:del w:id="253" w:author="Moira Burke" w:date="2013-11-20T10:51:00Z">
        <w:r w:rsidR="006127A4" w:rsidRPr="006127A4" w:rsidDel="004F3DCA">
          <w:rPr>
            <w:rFonts w:ascii="Arial" w:hAnsi="Arial" w:cs="Lucida Grande"/>
            <w:color w:val="000000"/>
            <w:sz w:val="22"/>
            <w:szCs w:val="22"/>
            <w:lang w:eastAsia="en-US"/>
          </w:rPr>
          <w:delText xml:space="preserve"> Table </w:delText>
        </w:r>
      </w:del>
      <w:del w:id="254" w:author="Moira Burke" w:date="2013-11-20T11:04:00Z">
        <w:r w:rsidR="006127A4" w:rsidRPr="006127A4" w:rsidDel="00B037E2">
          <w:rPr>
            <w:rFonts w:ascii="Arial" w:hAnsi="Arial" w:cs="Lucida Grande"/>
            <w:color w:val="000000"/>
            <w:sz w:val="22"/>
            <w:szCs w:val="22"/>
            <w:lang w:eastAsia="en-US"/>
          </w:rPr>
          <w:delText>3</w:delText>
        </w:r>
      </w:del>
      <w:del w:id="255" w:author="Moira Burke" w:date="2013-11-20T10:51:00Z">
        <w:r w:rsidR="006127A4" w:rsidRPr="006127A4" w:rsidDel="004F3DCA">
          <w:rPr>
            <w:rFonts w:ascii="Arial" w:hAnsi="Arial" w:cs="Lucida Grande"/>
            <w:color w:val="000000"/>
            <w:sz w:val="22"/>
            <w:szCs w:val="22"/>
            <w:lang w:eastAsia="en-US"/>
          </w:rPr>
          <w:delText>)</w:delText>
        </w:r>
      </w:del>
      <w:del w:id="256" w:author="Moira Burke" w:date="2013-11-20T11:04:00Z">
        <w:r w:rsidR="006127A4" w:rsidRPr="006127A4" w:rsidDel="00B037E2">
          <w:rPr>
            <w:rFonts w:ascii="Arial" w:hAnsi="Arial" w:cs="Lucida Grande"/>
            <w:color w:val="000000"/>
            <w:sz w:val="22"/>
            <w:szCs w:val="22"/>
            <w:lang w:eastAsia="en-US"/>
          </w:rPr>
          <w:delText xml:space="preserve">. </w:delText>
        </w:r>
      </w:del>
      <w:del w:id="257" w:author="Moira Burke" w:date="2013-11-20T10:29:00Z">
        <w:r w:rsidR="006127A4" w:rsidRPr="006127A4" w:rsidDel="006577AC">
          <w:rPr>
            <w:rFonts w:ascii="Arial" w:hAnsi="Arial" w:cs="Lucida Grande"/>
            <w:color w:val="000000"/>
            <w:sz w:val="22"/>
            <w:szCs w:val="22"/>
            <w:lang w:eastAsia="en-US"/>
          </w:rPr>
          <w:delText xml:space="preserve">We intentionally picked the trend-detection algorithm that </w:delText>
        </w:r>
      </w:del>
      <w:del w:id="258" w:author="Moira Burke" w:date="2013-11-20T10:28:00Z">
        <w:r w:rsidR="006127A4" w:rsidRPr="006127A4" w:rsidDel="006577AC">
          <w:rPr>
            <w:rFonts w:ascii="Arial" w:hAnsi="Arial" w:cs="Lucida Grande"/>
            <w:color w:val="000000"/>
            <w:sz w:val="22"/>
            <w:szCs w:val="22"/>
            <w:lang w:eastAsia="en-US"/>
          </w:rPr>
          <w:delText xml:space="preserve">tries to </w:delText>
        </w:r>
      </w:del>
      <w:del w:id="259" w:author="Moira Burke" w:date="2013-11-20T10:29:00Z">
        <w:r w:rsidR="006127A4" w:rsidRPr="006127A4" w:rsidDel="006577AC">
          <w:rPr>
            <w:rFonts w:ascii="Arial" w:hAnsi="Arial" w:cs="Lucida Grande"/>
            <w:color w:val="000000"/>
            <w:sz w:val="22"/>
            <w:szCs w:val="22"/>
            <w:lang w:eastAsia="en-US"/>
          </w:rPr>
          <w:delText xml:space="preserve">balance </w:delText>
        </w:r>
      </w:del>
      <w:del w:id="260" w:author="Moira Burke" w:date="2013-11-20T10:28:00Z">
        <w:r w:rsidR="006127A4" w:rsidRPr="006127A4" w:rsidDel="006577AC">
          <w:rPr>
            <w:rFonts w:ascii="Arial" w:hAnsi="Arial" w:cs="Lucida Grande"/>
            <w:color w:val="000000"/>
            <w:sz w:val="22"/>
            <w:szCs w:val="22"/>
            <w:lang w:eastAsia="en-US"/>
          </w:rPr>
          <w:delText xml:space="preserve">the </w:delText>
        </w:r>
      </w:del>
      <w:del w:id="261" w:author="Moira Burke" w:date="2013-11-20T10:29:00Z">
        <w:r w:rsidR="006127A4" w:rsidRPr="006127A4" w:rsidDel="006577AC">
          <w:rPr>
            <w:rFonts w:ascii="Arial" w:hAnsi="Arial" w:cs="Lucida Grande"/>
            <w:color w:val="000000"/>
            <w:sz w:val="22"/>
            <w:szCs w:val="22"/>
            <w:lang w:eastAsia="en-US"/>
          </w:rPr>
          <w:delText>volume and the uniqueness, in fact, the abs. change metric favors terms with higher frequencies. To directly answer reviewer R3's question, a</w:delText>
        </w:r>
      </w:del>
      <w:ins w:id="262" w:author="Moira Burke" w:date="2013-11-20T10:29:00Z">
        <w:r w:rsidR="006577AC">
          <w:rPr>
            <w:rFonts w:ascii="Arial" w:hAnsi="Arial" w:cs="Lucida Grande"/>
            <w:color w:val="000000"/>
            <w:sz w:val="22"/>
            <w:szCs w:val="22"/>
            <w:lang w:eastAsia="en-US"/>
          </w:rPr>
          <w:t>A</w:t>
        </w:r>
      </w:ins>
      <w:r w:rsidR="006127A4" w:rsidRPr="006127A4">
        <w:rPr>
          <w:rFonts w:ascii="Arial" w:hAnsi="Arial" w:cs="Lucida Grande"/>
          <w:color w:val="000000"/>
          <w:sz w:val="22"/>
          <w:szCs w:val="22"/>
          <w:lang w:eastAsia="en-US"/>
        </w:rPr>
        <w:t xml:space="preserve">mong </w:t>
      </w:r>
      <w:ins w:id="263" w:author="Moira Burke" w:date="2013-11-20T10:29:00Z">
        <w:r w:rsidR="006577AC">
          <w:rPr>
            <w:rFonts w:ascii="Arial" w:hAnsi="Arial" w:cs="Lucida Grande"/>
            <w:color w:val="000000"/>
            <w:sz w:val="22"/>
            <w:szCs w:val="22"/>
            <w:lang w:eastAsia="en-US"/>
          </w:rPr>
          <w:t xml:space="preserve">the </w:t>
        </w:r>
      </w:ins>
      <w:r w:rsidR="006127A4" w:rsidRPr="006127A4">
        <w:rPr>
          <w:rFonts w:ascii="Arial" w:hAnsi="Arial" w:cs="Lucida Grande"/>
          <w:color w:val="000000"/>
          <w:sz w:val="22"/>
          <w:szCs w:val="22"/>
          <w:lang w:eastAsia="en-US"/>
        </w:rPr>
        <w:t xml:space="preserve">12K VoiceOver </w:t>
      </w:r>
      <w:del w:id="264" w:author="Moira Burke" w:date="2013-11-20T10:29:00Z">
        <w:r w:rsidR="006127A4" w:rsidRPr="006127A4" w:rsidDel="006577AC">
          <w:rPr>
            <w:rFonts w:ascii="Arial" w:hAnsi="Arial" w:cs="Lucida Grande"/>
            <w:color w:val="000000"/>
            <w:sz w:val="22"/>
            <w:szCs w:val="22"/>
            <w:lang w:eastAsia="en-US"/>
          </w:rPr>
          <w:delText xml:space="preserve">sample </w:delText>
        </w:r>
      </w:del>
      <w:r w:rsidR="006127A4" w:rsidRPr="006127A4">
        <w:rPr>
          <w:rFonts w:ascii="Arial" w:hAnsi="Arial" w:cs="Lucida Grande"/>
          <w:color w:val="000000"/>
          <w:sz w:val="22"/>
          <w:szCs w:val="22"/>
          <w:lang w:eastAsia="en-US"/>
        </w:rPr>
        <w:t>users who posted any status update</w:t>
      </w:r>
      <w:ins w:id="265" w:author="Moira Burke" w:date="2013-11-20T10:29:00Z">
        <w:r w:rsidR="006577AC">
          <w:rPr>
            <w:rFonts w:ascii="Arial" w:hAnsi="Arial" w:cs="Lucida Grande"/>
            <w:color w:val="000000"/>
            <w:sz w:val="22"/>
            <w:szCs w:val="22"/>
            <w:lang w:eastAsia="en-US"/>
          </w:rPr>
          <w:t>s</w:t>
        </w:r>
      </w:ins>
      <w:r w:rsidR="006127A4" w:rsidRPr="006127A4">
        <w:rPr>
          <w:rFonts w:ascii="Arial" w:hAnsi="Arial" w:cs="Lucida Grande"/>
          <w:color w:val="000000"/>
          <w:sz w:val="22"/>
          <w:szCs w:val="22"/>
          <w:lang w:eastAsia="en-US"/>
        </w:rPr>
        <w:t>, 7% of them used at least one of the 10 keywords picked by the abs</w:t>
      </w:r>
      <w:ins w:id="266" w:author="Moira Burke" w:date="2013-11-20T10:29:00Z">
        <w:r>
          <w:rPr>
            <w:rFonts w:ascii="Arial" w:hAnsi="Arial" w:cs="Lucida Grande"/>
            <w:color w:val="000000"/>
            <w:sz w:val="22"/>
            <w:szCs w:val="22"/>
            <w:lang w:eastAsia="en-US"/>
          </w:rPr>
          <w:t>.</w:t>
        </w:r>
      </w:ins>
      <w:del w:id="267" w:author="Moira Burke" w:date="2013-11-20T10:29:00Z">
        <w:r w:rsidR="006127A4" w:rsidRPr="006127A4" w:rsidDel="006577AC">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 xml:space="preserve"> change metric and 5.5% </w:t>
      </w:r>
      <w:del w:id="268" w:author="Moira Burke" w:date="2013-11-20T11:05:00Z">
        <w:r w:rsidR="006127A4" w:rsidRPr="006127A4" w:rsidDel="00B037E2">
          <w:rPr>
            <w:rFonts w:ascii="Arial" w:hAnsi="Arial" w:cs="Lucida Grande"/>
            <w:color w:val="000000"/>
            <w:sz w:val="22"/>
            <w:szCs w:val="22"/>
            <w:lang w:eastAsia="en-US"/>
          </w:rPr>
          <w:delText>with the keywords picked by</w:delText>
        </w:r>
      </w:del>
      <w:ins w:id="269" w:author="Moira Burke" w:date="2013-11-20T11:05:00Z">
        <w:r>
          <w:rPr>
            <w:rFonts w:ascii="Arial" w:hAnsi="Arial" w:cs="Lucida Grande"/>
            <w:color w:val="000000"/>
            <w:sz w:val="22"/>
            <w:szCs w:val="22"/>
            <w:lang w:eastAsia="en-US"/>
          </w:rPr>
          <w:t>from the</w:t>
        </w:r>
      </w:ins>
      <w:r w:rsidR="006127A4" w:rsidRPr="006127A4">
        <w:rPr>
          <w:rFonts w:ascii="Arial" w:hAnsi="Arial" w:cs="Lucida Grande"/>
          <w:color w:val="000000"/>
          <w:sz w:val="22"/>
          <w:szCs w:val="22"/>
          <w:lang w:eastAsia="en-US"/>
        </w:rPr>
        <w:t xml:space="preserve"> prob</w:t>
      </w:r>
      <w:ins w:id="270" w:author="Moira Burke" w:date="2013-11-20T10:29:00Z">
        <w:r>
          <w:rPr>
            <w:rFonts w:ascii="Arial" w:hAnsi="Arial" w:cs="Lucida Grande"/>
            <w:color w:val="000000"/>
            <w:sz w:val="22"/>
            <w:szCs w:val="22"/>
            <w:lang w:eastAsia="en-US"/>
          </w:rPr>
          <w:t>.</w:t>
        </w:r>
      </w:ins>
      <w:del w:id="271" w:author="Moira Burke" w:date="2013-11-20T10:29:00Z">
        <w:r w:rsidR="006127A4" w:rsidRPr="006127A4" w:rsidDel="006577AC">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 xml:space="preserve"> change metric (Table 2). Meanwhile,</w:t>
      </w:r>
      <w:del w:id="272" w:author="Moira Burke" w:date="2013-11-20T11:01:00Z">
        <w:r w:rsidR="006127A4" w:rsidRPr="006127A4" w:rsidDel="00955DF3">
          <w:rPr>
            <w:rFonts w:ascii="Arial" w:hAnsi="Arial" w:cs="Lucida Grande"/>
            <w:color w:val="000000"/>
            <w:sz w:val="22"/>
            <w:szCs w:val="22"/>
            <w:lang w:eastAsia="en-US"/>
          </w:rPr>
          <w:delText xml:space="preserve">  </w:delText>
        </w:r>
      </w:del>
      <w:ins w:id="273" w:author="Moira Burke" w:date="2013-11-20T11:01:00Z">
        <w:r w:rsidR="00955DF3">
          <w:rPr>
            <w:rFonts w:ascii="Arial" w:hAnsi="Arial" w:cs="Lucida Grande"/>
            <w:color w:val="000000"/>
            <w:sz w:val="22"/>
            <w:szCs w:val="22"/>
            <w:lang w:eastAsia="en-US"/>
          </w:rPr>
          <w:t xml:space="preserve"> </w:t>
        </w:r>
      </w:ins>
      <w:r w:rsidR="006127A4" w:rsidRPr="006127A4">
        <w:rPr>
          <w:rFonts w:ascii="Arial" w:hAnsi="Arial" w:cs="Lucida Grande"/>
          <w:color w:val="000000"/>
          <w:sz w:val="22"/>
          <w:szCs w:val="22"/>
          <w:lang w:eastAsia="en-US"/>
        </w:rPr>
        <w:t xml:space="preserve">only 0.9% and 0.4% of the </w:t>
      </w:r>
      <w:proofErr w:type="spellStart"/>
      <w:r w:rsidR="006127A4" w:rsidRPr="006127A4">
        <w:rPr>
          <w:rFonts w:ascii="Arial" w:hAnsi="Arial" w:cs="Lucida Grande"/>
          <w:color w:val="000000"/>
          <w:sz w:val="22"/>
          <w:szCs w:val="22"/>
          <w:lang w:eastAsia="en-US"/>
        </w:rPr>
        <w:t>iOS</w:t>
      </w:r>
      <w:proofErr w:type="spellEnd"/>
      <w:r w:rsidR="006127A4" w:rsidRPr="006127A4">
        <w:rPr>
          <w:rFonts w:ascii="Arial" w:hAnsi="Arial" w:cs="Lucida Grande"/>
          <w:color w:val="000000"/>
          <w:sz w:val="22"/>
          <w:szCs w:val="22"/>
          <w:lang w:eastAsia="en-US"/>
        </w:rPr>
        <w:t xml:space="preserve"> sample users </w:t>
      </w:r>
      <w:del w:id="274" w:author="Moira Burke" w:date="2013-11-20T11:05:00Z">
        <w:r w:rsidR="006127A4" w:rsidRPr="006127A4" w:rsidDel="006D2C93">
          <w:rPr>
            <w:rFonts w:ascii="Arial" w:hAnsi="Arial" w:cs="Lucida Grande"/>
            <w:color w:val="000000"/>
            <w:sz w:val="22"/>
            <w:szCs w:val="22"/>
            <w:lang w:eastAsia="en-US"/>
          </w:rPr>
          <w:delText xml:space="preserve">also </w:delText>
        </w:r>
      </w:del>
      <w:r w:rsidR="006127A4" w:rsidRPr="006127A4">
        <w:rPr>
          <w:rFonts w:ascii="Arial" w:hAnsi="Arial" w:cs="Lucida Grande"/>
          <w:color w:val="000000"/>
          <w:sz w:val="22"/>
          <w:szCs w:val="22"/>
          <w:lang w:eastAsia="en-US"/>
        </w:rPr>
        <w:t>did</w:t>
      </w:r>
      <w:del w:id="275" w:author="Moira Burke" w:date="2013-11-20T11:05:00Z">
        <w:r w:rsidR="006127A4" w:rsidRPr="006127A4" w:rsidDel="006D2C93">
          <w:rPr>
            <w:rFonts w:ascii="Arial" w:hAnsi="Arial" w:cs="Lucida Grande"/>
            <w:color w:val="000000"/>
            <w:sz w:val="22"/>
            <w:szCs w:val="22"/>
            <w:lang w:eastAsia="en-US"/>
          </w:rPr>
          <w:delText xml:space="preserve"> so</w:delText>
        </w:r>
      </w:del>
      <w:r w:rsidR="006127A4" w:rsidRPr="006127A4">
        <w:rPr>
          <w:rFonts w:ascii="Arial" w:hAnsi="Arial" w:cs="Lucida Grande"/>
          <w:color w:val="000000"/>
          <w:sz w:val="22"/>
          <w:szCs w:val="22"/>
          <w:lang w:eastAsia="en-US"/>
        </w:rPr>
        <w:t>.</w:t>
      </w:r>
      <w:del w:id="276" w:author="Moira Burke" w:date="2013-11-20T11:01:00Z">
        <w:r w:rsidR="006127A4" w:rsidRPr="006127A4" w:rsidDel="00955DF3">
          <w:rPr>
            <w:rFonts w:ascii="Arial" w:hAnsi="Arial" w:cs="Lucida Grande"/>
            <w:color w:val="000000"/>
            <w:sz w:val="22"/>
            <w:szCs w:val="22"/>
            <w:lang w:eastAsia="en-US"/>
          </w:rPr>
          <w:delText xml:space="preserve">  </w:delText>
        </w:r>
      </w:del>
      <w:ins w:id="277" w:author="Moira Burke" w:date="2013-11-20T11:01:00Z">
        <w:r w:rsidR="00955DF3">
          <w:rPr>
            <w:rFonts w:ascii="Arial" w:hAnsi="Arial" w:cs="Lucida Grande"/>
            <w:color w:val="000000"/>
            <w:sz w:val="22"/>
            <w:szCs w:val="22"/>
            <w:lang w:eastAsia="en-US"/>
          </w:rPr>
          <w:t xml:space="preserve"> </w:t>
        </w:r>
      </w:ins>
      <w:r w:rsidR="006127A4" w:rsidRPr="006127A4">
        <w:rPr>
          <w:rFonts w:ascii="Arial" w:hAnsi="Arial" w:cs="Lucida Grande"/>
          <w:color w:val="000000"/>
          <w:sz w:val="22"/>
          <w:szCs w:val="22"/>
          <w:lang w:eastAsia="en-US"/>
        </w:rPr>
        <w:t xml:space="preserve">We also </w:t>
      </w:r>
      <w:ins w:id="278" w:author="Moira Burke" w:date="2013-11-20T11:05:00Z">
        <w:r w:rsidR="009F37E9">
          <w:rPr>
            <w:rFonts w:ascii="Arial" w:hAnsi="Arial" w:cs="Lucida Grande"/>
            <w:color w:val="000000"/>
            <w:sz w:val="22"/>
            <w:szCs w:val="22"/>
            <w:lang w:eastAsia="en-US"/>
          </w:rPr>
          <w:t xml:space="preserve">computed </w:t>
        </w:r>
      </w:ins>
      <w:del w:id="279" w:author="Moira Burke" w:date="2013-11-20T11:05:00Z">
        <w:r w:rsidR="006127A4" w:rsidRPr="006127A4" w:rsidDel="009F37E9">
          <w:rPr>
            <w:rFonts w:ascii="Arial" w:hAnsi="Arial" w:cs="Lucida Grande"/>
            <w:color w:val="000000"/>
            <w:sz w:val="22"/>
            <w:szCs w:val="22"/>
            <w:lang w:eastAsia="en-US"/>
          </w:rPr>
          <w:delText xml:space="preserve">tried using the status updates and photos captions from VoiceOver sample users as baseline, and generated </w:delText>
        </w:r>
      </w:del>
      <w:r w:rsidR="006127A4" w:rsidRPr="006127A4">
        <w:rPr>
          <w:rFonts w:ascii="Arial" w:hAnsi="Arial" w:cs="Lucida Grande"/>
          <w:color w:val="000000"/>
          <w:sz w:val="22"/>
          <w:szCs w:val="22"/>
          <w:lang w:eastAsia="en-US"/>
        </w:rPr>
        <w:t xml:space="preserve">the top 10 </w:t>
      </w:r>
      <w:ins w:id="280" w:author="Moira Burke" w:date="2013-11-20T11:05:00Z">
        <w:r w:rsidR="009F37E9">
          <w:rPr>
            <w:rFonts w:ascii="Arial" w:hAnsi="Arial" w:cs="Lucida Grande"/>
            <w:color w:val="000000"/>
            <w:sz w:val="22"/>
            <w:szCs w:val="22"/>
            <w:lang w:eastAsia="en-US"/>
          </w:rPr>
          <w:t xml:space="preserve">distinctive </w:t>
        </w:r>
      </w:ins>
      <w:r w:rsidR="006127A4" w:rsidRPr="006127A4">
        <w:rPr>
          <w:rFonts w:ascii="Arial" w:hAnsi="Arial" w:cs="Lucida Grande"/>
          <w:color w:val="000000"/>
          <w:sz w:val="22"/>
          <w:szCs w:val="22"/>
          <w:lang w:eastAsia="en-US"/>
        </w:rPr>
        <w:t xml:space="preserve">keywords used by </w:t>
      </w:r>
      <w:proofErr w:type="spellStart"/>
      <w:r w:rsidR="006127A4" w:rsidRPr="006127A4">
        <w:rPr>
          <w:rFonts w:ascii="Arial" w:hAnsi="Arial" w:cs="Lucida Grande"/>
          <w:color w:val="000000"/>
          <w:sz w:val="22"/>
          <w:szCs w:val="22"/>
          <w:lang w:eastAsia="en-US"/>
        </w:rPr>
        <w:t>iOS</w:t>
      </w:r>
      <w:proofErr w:type="spellEnd"/>
      <w:r w:rsidR="006127A4" w:rsidRPr="006127A4">
        <w:rPr>
          <w:rFonts w:ascii="Arial" w:hAnsi="Arial" w:cs="Lucida Grande"/>
          <w:color w:val="000000"/>
          <w:sz w:val="22"/>
          <w:szCs w:val="22"/>
          <w:lang w:eastAsia="en-US"/>
        </w:rPr>
        <w:t xml:space="preserve"> sample users. </w:t>
      </w:r>
      <w:commentRangeStart w:id="281"/>
      <w:r w:rsidR="006127A4" w:rsidRPr="006127A4">
        <w:rPr>
          <w:rFonts w:ascii="Arial" w:hAnsi="Arial" w:cs="Lucida Grande"/>
          <w:color w:val="000000"/>
          <w:sz w:val="22"/>
          <w:szCs w:val="22"/>
          <w:lang w:eastAsia="en-US"/>
        </w:rPr>
        <w:t>They are</w:t>
      </w:r>
      <w:del w:id="282" w:author="Moira Burke" w:date="2013-11-20T11:07:00Z">
        <w:r w:rsidR="006127A4" w:rsidRPr="006127A4" w:rsidDel="00D74E2F">
          <w:rPr>
            <w:rFonts w:ascii="Arial" w:hAnsi="Arial" w:cs="Lucida Grande"/>
            <w:color w:val="000000"/>
            <w:sz w:val="22"/>
            <w:szCs w:val="22"/>
            <w:lang w:eastAsia="en-US"/>
          </w:rPr>
          <w:delText xml:space="preserve"> (</w:delText>
        </w:r>
      </w:del>
      <w:del w:id="283" w:author="Moira Burke" w:date="2013-11-20T11:06:00Z">
        <w:r w:rsidR="006127A4" w:rsidRPr="006127A4" w:rsidDel="00EE726F">
          <w:rPr>
            <w:rFonts w:ascii="Arial" w:hAnsi="Arial" w:cs="Lucida Grande"/>
            <w:color w:val="000000"/>
            <w:sz w:val="22"/>
            <w:szCs w:val="22"/>
            <w:lang w:eastAsia="en-US"/>
          </w:rPr>
          <w:delText>1</w:delText>
        </w:r>
      </w:del>
      <w:del w:id="284" w:author="Moira Burke" w:date="2013-11-20T11:07:00Z">
        <w:r w:rsidR="006127A4" w:rsidRPr="006127A4" w:rsidDel="00D74E2F">
          <w:rPr>
            <w:rFonts w:ascii="Arial" w:hAnsi="Arial" w:cs="Lucida Grande"/>
            <w:color w:val="000000"/>
            <w:sz w:val="22"/>
            <w:szCs w:val="22"/>
            <w:lang w:eastAsia="en-US"/>
          </w:rPr>
          <w:delText>)</w:delText>
        </w:r>
      </w:del>
      <w:del w:id="285" w:author="Moira Burke" w:date="2013-11-20T11:06:00Z">
        <w:r w:rsidR="006127A4" w:rsidRPr="006127A4" w:rsidDel="00EE726F">
          <w:rPr>
            <w:rFonts w:ascii="Arial" w:hAnsi="Arial" w:cs="Lucida Grande"/>
            <w:color w:val="000000"/>
            <w:sz w:val="22"/>
            <w:szCs w:val="22"/>
            <w:lang w:eastAsia="en-US"/>
          </w:rPr>
          <w:delText xml:space="preserve"> </w:delText>
        </w:r>
        <w:r w:rsidR="006127A4" w:rsidRPr="006127A4" w:rsidDel="009F37E9">
          <w:rPr>
            <w:rFonts w:ascii="Arial" w:hAnsi="Arial" w:cs="Lucida Grande"/>
            <w:color w:val="000000"/>
            <w:sz w:val="22"/>
            <w:szCs w:val="22"/>
            <w:lang w:eastAsia="en-US"/>
          </w:rPr>
          <w:delText xml:space="preserve">status </w:delText>
        </w:r>
        <w:r w:rsidR="006127A4" w:rsidRPr="006127A4" w:rsidDel="00EE726F">
          <w:rPr>
            <w:rFonts w:ascii="Arial" w:hAnsi="Arial" w:cs="Lucida Grande"/>
            <w:color w:val="000000"/>
            <w:sz w:val="22"/>
            <w:szCs w:val="22"/>
            <w:lang w:eastAsia="en-US"/>
          </w:rPr>
          <w:delText>(abs. change):</w:delText>
        </w:r>
      </w:del>
      <w:del w:id="286" w:author="Moira Burke" w:date="2013-11-20T11:07:00Z">
        <w:r w:rsidR="006127A4" w:rsidRPr="006127A4" w:rsidDel="00D74E2F">
          <w:rPr>
            <w:rFonts w:ascii="Arial" w:hAnsi="Arial" w:cs="Lucida Grande"/>
            <w:color w:val="000000"/>
            <w:sz w:val="22"/>
            <w:szCs w:val="22"/>
            <w:lang w:eastAsia="en-US"/>
          </w:rPr>
          <w:delText xml:space="preserve"> </w:delText>
        </w:r>
      </w:del>
      <w:ins w:id="287" w:author="Moira Burke" w:date="2013-11-20T11:07:00Z">
        <w:r w:rsidR="00D74E2F">
          <w:rPr>
            <w:rFonts w:ascii="Arial" w:hAnsi="Arial" w:cs="Lucida Grande"/>
            <w:color w:val="000000"/>
            <w:sz w:val="22"/>
            <w:szCs w:val="22"/>
            <w:lang w:eastAsia="en-US"/>
          </w:rPr>
          <w:t xml:space="preserve"> (1) </w:t>
        </w:r>
      </w:ins>
      <w:r w:rsidR="006127A4" w:rsidRPr="006127A4">
        <w:rPr>
          <w:rFonts w:ascii="Arial" w:hAnsi="Arial" w:cs="Lucida Grande"/>
          <w:color w:val="000000"/>
          <w:sz w:val="22"/>
          <w:szCs w:val="22"/>
          <w:lang w:eastAsia="en-US"/>
        </w:rPr>
        <w:t>with, have, this, that, just, love, time, like, your, what</w:t>
      </w:r>
      <w:ins w:id="288" w:author="Moira Burke" w:date="2013-11-20T11:07:00Z">
        <w:r w:rsidR="00D74E2F">
          <w:rPr>
            <w:rFonts w:ascii="Arial" w:hAnsi="Arial" w:cs="Lucida Grande"/>
            <w:color w:val="000000"/>
            <w:sz w:val="22"/>
            <w:szCs w:val="22"/>
            <w:lang w:eastAsia="en-US"/>
          </w:rPr>
          <w:t xml:space="preserve"> (from status updates) and </w:t>
        </w:r>
      </w:ins>
      <w:del w:id="289" w:author="Moira Burke" w:date="2013-11-20T11:07:00Z">
        <w:r w:rsidR="006127A4" w:rsidRPr="006127A4" w:rsidDel="00D74E2F">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 xml:space="preserve"> (</w:t>
      </w:r>
      <w:ins w:id="290" w:author="Moira Burke" w:date="2013-11-20T11:07:00Z">
        <w:r w:rsidR="00D74E2F">
          <w:rPr>
            <w:rFonts w:ascii="Arial" w:hAnsi="Arial" w:cs="Lucida Grande"/>
            <w:color w:val="000000"/>
            <w:sz w:val="22"/>
            <w:szCs w:val="22"/>
            <w:lang w:eastAsia="en-US"/>
          </w:rPr>
          <w:t>2</w:t>
        </w:r>
      </w:ins>
      <w:del w:id="291" w:author="Moira Burke" w:date="2013-11-20T11:07:00Z">
        <w:r w:rsidR="006127A4" w:rsidRPr="006127A4" w:rsidDel="00EE726F">
          <w:rPr>
            <w:rFonts w:ascii="Arial" w:hAnsi="Arial" w:cs="Lucida Grande"/>
            <w:color w:val="000000"/>
            <w:sz w:val="22"/>
            <w:szCs w:val="22"/>
            <w:lang w:eastAsia="en-US"/>
          </w:rPr>
          <w:delText>2) photos</w:delText>
        </w:r>
      </w:del>
      <w:ins w:id="292" w:author="Moira Burke" w:date="2013-11-20T11:07:00Z">
        <w:r w:rsidR="00D74E2F">
          <w:rPr>
            <w:rFonts w:ascii="Arial" w:hAnsi="Arial" w:cs="Lucida Grande"/>
            <w:color w:val="000000"/>
            <w:sz w:val="22"/>
            <w:szCs w:val="22"/>
            <w:lang w:eastAsia="en-US"/>
          </w:rPr>
          <w:t>)</w:t>
        </w:r>
      </w:ins>
      <w:del w:id="293" w:author="Moira Burke" w:date="2013-11-20T11:07:00Z">
        <w:r w:rsidR="006127A4" w:rsidRPr="006127A4" w:rsidDel="00EE726F">
          <w:rPr>
            <w:rFonts w:ascii="Arial" w:hAnsi="Arial" w:cs="Lucida Grande"/>
            <w:color w:val="000000"/>
            <w:sz w:val="22"/>
            <w:szCs w:val="22"/>
            <w:lang w:eastAsia="en-US"/>
          </w:rPr>
          <w:delText xml:space="preserve"> (abs. change):</w:delText>
        </w:r>
      </w:del>
      <w:r w:rsidR="006127A4" w:rsidRPr="006127A4">
        <w:rPr>
          <w:rFonts w:ascii="Arial" w:hAnsi="Arial" w:cs="Lucida Grande"/>
          <w:color w:val="000000"/>
          <w:sz w:val="22"/>
          <w:szCs w:val="22"/>
          <w:lang w:eastAsia="en-US"/>
        </w:rPr>
        <w:t xml:space="preserve"> this, with, love, from, happy, have, just, time, birthday, good</w:t>
      </w:r>
      <w:ins w:id="294" w:author="Moira Burke" w:date="2013-11-20T11:07:00Z">
        <w:r w:rsidR="00D74E2F">
          <w:rPr>
            <w:rFonts w:ascii="Arial" w:hAnsi="Arial" w:cs="Lucida Grande"/>
            <w:color w:val="000000"/>
            <w:sz w:val="22"/>
            <w:szCs w:val="22"/>
            <w:lang w:eastAsia="en-US"/>
          </w:rPr>
          <w:t xml:space="preserve"> (from captions)</w:t>
        </w:r>
      </w:ins>
      <w:r w:rsidR="006127A4" w:rsidRPr="006127A4">
        <w:rPr>
          <w:rFonts w:ascii="Arial" w:hAnsi="Arial" w:cs="Lucida Grande"/>
          <w:color w:val="000000"/>
          <w:sz w:val="22"/>
          <w:szCs w:val="22"/>
          <w:lang w:eastAsia="en-US"/>
        </w:rPr>
        <w:t>.</w:t>
      </w:r>
      <w:commentRangeEnd w:id="281"/>
      <w:r w:rsidR="006577AC">
        <w:rPr>
          <w:rStyle w:val="CommentReference"/>
        </w:rPr>
        <w:commentReference w:id="281"/>
      </w:r>
      <w:r w:rsidR="006127A4" w:rsidRPr="006127A4">
        <w:rPr>
          <w:rFonts w:ascii="Arial" w:hAnsi="Arial" w:cs="Lucida Grande"/>
          <w:color w:val="000000"/>
          <w:sz w:val="22"/>
          <w:szCs w:val="22"/>
          <w:lang w:eastAsia="en-US"/>
        </w:rPr>
        <w:t xml:space="preserve"> We will include these </w:t>
      </w:r>
      <w:del w:id="295" w:author="Moira Burke" w:date="2013-11-20T10:30:00Z">
        <w:r w:rsidR="006127A4" w:rsidRPr="006127A4" w:rsidDel="006577AC">
          <w:rPr>
            <w:rFonts w:ascii="Arial" w:hAnsi="Arial" w:cs="Lucida Grande"/>
            <w:color w:val="000000"/>
            <w:sz w:val="22"/>
            <w:szCs w:val="22"/>
            <w:lang w:eastAsia="en-US"/>
          </w:rPr>
          <w:delText xml:space="preserve">findings </w:delText>
        </w:r>
      </w:del>
      <w:r w:rsidR="006127A4" w:rsidRPr="006127A4">
        <w:rPr>
          <w:rFonts w:ascii="Arial" w:hAnsi="Arial" w:cs="Lucida Grande"/>
          <w:color w:val="000000"/>
          <w:sz w:val="22"/>
          <w:szCs w:val="22"/>
          <w:lang w:eastAsia="en-US"/>
        </w:rPr>
        <w:t>in the revision</w:t>
      </w:r>
      <w:del w:id="296" w:author="Moira Burke" w:date="2013-11-20T11:07:00Z">
        <w:r w:rsidR="006127A4" w:rsidRPr="006127A4" w:rsidDel="00D66141">
          <w:rPr>
            <w:rFonts w:ascii="Arial" w:hAnsi="Arial" w:cs="Lucida Grande"/>
            <w:color w:val="000000"/>
            <w:sz w:val="22"/>
            <w:szCs w:val="22"/>
            <w:lang w:eastAsia="en-US"/>
          </w:rPr>
          <w:delText xml:space="preserve"> too</w:delText>
        </w:r>
      </w:del>
      <w:r w:rsidR="006127A4" w:rsidRPr="006127A4">
        <w:rPr>
          <w:rFonts w:ascii="Arial" w:hAnsi="Arial" w:cs="Lucida Grande"/>
          <w:color w:val="000000"/>
          <w:sz w:val="22"/>
          <w:szCs w:val="22"/>
          <w:lang w:eastAsia="en-US"/>
        </w:rPr>
        <w:t>.</w:t>
      </w:r>
    </w:p>
    <w:p w14:paraId="5FACC32B"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52840589" w14:textId="7E470581" w:rsidR="00073ED7" w:rsidRDefault="006577AC" w:rsidP="006127A4">
      <w:pPr>
        <w:spacing w:after="0"/>
        <w:rPr>
          <w:ins w:id="297" w:author="Moira Burke" w:date="2013-11-20T10:41:00Z"/>
          <w:rFonts w:ascii="Arial" w:hAnsi="Arial" w:cs="Lucida Grande"/>
          <w:color w:val="000000"/>
          <w:sz w:val="22"/>
          <w:szCs w:val="22"/>
          <w:lang w:eastAsia="en-US"/>
        </w:rPr>
      </w:pPr>
      <w:ins w:id="298" w:author="Moira Burke" w:date="2013-11-20T10:32:00Z">
        <w:r>
          <w:rPr>
            <w:rFonts w:ascii="Arial" w:hAnsi="Arial" w:cs="Lucida Grande"/>
            <w:color w:val="000000"/>
            <w:sz w:val="22"/>
            <w:szCs w:val="22"/>
            <w:lang w:eastAsia="en-US"/>
          </w:rPr>
          <w:t xml:space="preserve">R2 noted that we describe </w:t>
        </w:r>
      </w:ins>
      <w:ins w:id="299" w:author="Moira Burke" w:date="2013-11-20T10:33:00Z">
        <w:r w:rsidR="00073ED7">
          <w:rPr>
            <w:rFonts w:ascii="Arial" w:hAnsi="Arial" w:cs="Lucida Grande"/>
            <w:color w:val="000000"/>
            <w:sz w:val="22"/>
            <w:szCs w:val="22"/>
            <w:lang w:eastAsia="en-US"/>
          </w:rPr>
          <w:t xml:space="preserve">two time periods for data collection, which led to confusion. </w:t>
        </w:r>
      </w:ins>
      <w:ins w:id="300" w:author="Moira Burke" w:date="2013-11-20T10:34:00Z">
        <w:r w:rsidR="00073ED7">
          <w:rPr>
            <w:rFonts w:ascii="Arial" w:hAnsi="Arial" w:cs="Lucida Grande"/>
            <w:color w:val="000000"/>
            <w:sz w:val="22"/>
            <w:szCs w:val="22"/>
            <w:lang w:eastAsia="en-US"/>
          </w:rPr>
          <w:t xml:space="preserve">The two dates are not important; we didn’t </w:t>
        </w:r>
      </w:ins>
      <w:del w:id="301" w:author="Moira Burke" w:date="2013-11-20T10:34:00Z">
        <w:r w:rsidR="006127A4" w:rsidRPr="006127A4" w:rsidDel="00073ED7">
          <w:rPr>
            <w:rFonts w:ascii="Arial" w:hAnsi="Arial" w:cs="Lucida Grande"/>
            <w:color w:val="000000"/>
            <w:sz w:val="22"/>
            <w:szCs w:val="22"/>
            <w:lang w:eastAsia="en-US"/>
          </w:rPr>
          <w:delText xml:space="preserve">To clarify R2's question about the analysis on network size. We didn't </w:delText>
        </w:r>
      </w:del>
      <w:r w:rsidR="006127A4" w:rsidRPr="006127A4">
        <w:rPr>
          <w:rFonts w:ascii="Arial" w:hAnsi="Arial" w:cs="Lucida Grande"/>
          <w:color w:val="000000"/>
          <w:sz w:val="22"/>
          <w:szCs w:val="22"/>
          <w:lang w:eastAsia="en-US"/>
        </w:rPr>
        <w:t xml:space="preserve">measure </w:t>
      </w:r>
      <w:del w:id="302" w:author="Moira Burke" w:date="2013-11-20T10:34:00Z">
        <w:r w:rsidR="006127A4" w:rsidRPr="006127A4" w:rsidDel="00073ED7">
          <w:rPr>
            <w:rFonts w:ascii="Arial" w:hAnsi="Arial" w:cs="Lucida Grande"/>
            <w:color w:val="000000"/>
            <w:sz w:val="22"/>
            <w:szCs w:val="22"/>
            <w:lang w:eastAsia="en-US"/>
          </w:rPr>
          <w:delText xml:space="preserve">the </w:delText>
        </w:r>
      </w:del>
      <w:ins w:id="303" w:author="Moira Burke" w:date="2013-11-20T10:34:00Z">
        <w:r w:rsidR="00073ED7">
          <w:rPr>
            <w:rFonts w:ascii="Arial" w:hAnsi="Arial" w:cs="Lucida Grande"/>
            <w:color w:val="000000"/>
            <w:sz w:val="22"/>
            <w:szCs w:val="22"/>
            <w:lang w:eastAsia="en-US"/>
          </w:rPr>
          <w:t>any</w:t>
        </w:r>
        <w:r w:rsidR="00073ED7" w:rsidRPr="006127A4">
          <w:rPr>
            <w:rFonts w:ascii="Arial" w:hAnsi="Arial" w:cs="Lucida Grande"/>
            <w:color w:val="000000"/>
            <w:sz w:val="22"/>
            <w:szCs w:val="22"/>
            <w:lang w:eastAsia="en-US"/>
          </w:rPr>
          <w:t xml:space="preserve"> </w:t>
        </w:r>
      </w:ins>
      <w:r w:rsidR="006127A4" w:rsidRPr="006127A4">
        <w:rPr>
          <w:rFonts w:ascii="Arial" w:hAnsi="Arial" w:cs="Lucida Grande"/>
          <w:color w:val="000000"/>
          <w:sz w:val="22"/>
          <w:szCs w:val="22"/>
          <w:lang w:eastAsia="en-US"/>
        </w:rPr>
        <w:t>longitudinal change</w:t>
      </w:r>
      <w:ins w:id="304" w:author="Moira Burke" w:date="2013-11-20T10:34:00Z">
        <w:r w:rsidR="00073ED7">
          <w:rPr>
            <w:rFonts w:ascii="Arial" w:hAnsi="Arial" w:cs="Lucida Grande"/>
            <w:color w:val="000000"/>
            <w:sz w:val="22"/>
            <w:szCs w:val="22"/>
            <w:lang w:eastAsia="en-US"/>
          </w:rPr>
          <w:t>s</w:t>
        </w:r>
      </w:ins>
      <w:ins w:id="305" w:author="Moira Burke" w:date="2013-11-20T10:35:00Z">
        <w:r w:rsidR="00073ED7">
          <w:rPr>
            <w:rFonts w:ascii="Arial" w:hAnsi="Arial" w:cs="Lucida Grande"/>
            <w:color w:val="000000"/>
            <w:sz w:val="22"/>
            <w:szCs w:val="22"/>
            <w:lang w:eastAsia="en-US"/>
          </w:rPr>
          <w:t xml:space="preserve"> and will make sure it’s clear in the final draft</w:t>
        </w:r>
      </w:ins>
      <w:ins w:id="306" w:author="Moira Burke" w:date="2013-11-20T10:34:00Z">
        <w:r w:rsidR="00073ED7">
          <w:rPr>
            <w:rFonts w:ascii="Arial" w:hAnsi="Arial" w:cs="Lucida Grande"/>
            <w:color w:val="000000"/>
            <w:sz w:val="22"/>
            <w:szCs w:val="22"/>
            <w:lang w:eastAsia="en-US"/>
          </w:rPr>
          <w:t>. We simply built the samples in June and analyzed their activities in August to ensure that the participan</w:t>
        </w:r>
        <w:r w:rsidR="00A96B8C">
          <w:rPr>
            <w:rFonts w:ascii="Arial" w:hAnsi="Arial" w:cs="Lucida Grande"/>
            <w:color w:val="000000"/>
            <w:sz w:val="22"/>
            <w:szCs w:val="22"/>
            <w:lang w:eastAsia="en-US"/>
          </w:rPr>
          <w:t xml:space="preserve">ts in the sample were not brand </w:t>
        </w:r>
        <w:r w:rsidR="00073ED7">
          <w:rPr>
            <w:rFonts w:ascii="Arial" w:hAnsi="Arial" w:cs="Lucida Grande"/>
            <w:color w:val="000000"/>
            <w:sz w:val="22"/>
            <w:szCs w:val="22"/>
            <w:lang w:eastAsia="en-US"/>
          </w:rPr>
          <w:t xml:space="preserve">new users, where novelty might affect the results. </w:t>
        </w:r>
      </w:ins>
      <w:ins w:id="307" w:author="Moira Burke" w:date="2013-11-20T10:42:00Z">
        <w:r w:rsidR="00D25673">
          <w:rPr>
            <w:rFonts w:ascii="Arial" w:hAnsi="Arial" w:cs="Lucida Grande"/>
            <w:color w:val="000000"/>
            <w:sz w:val="22"/>
            <w:szCs w:val="22"/>
            <w:lang w:eastAsia="en-US"/>
          </w:rPr>
          <w:t>We will also revise ou</w:t>
        </w:r>
      </w:ins>
      <w:ins w:id="308" w:author="Moira Burke" w:date="2013-11-20T10:41:00Z">
        <w:r w:rsidR="00D25673">
          <w:rPr>
            <w:rFonts w:ascii="Arial" w:hAnsi="Arial" w:cs="Lucida Grande"/>
            <w:color w:val="000000"/>
            <w:sz w:val="22"/>
            <w:szCs w:val="22"/>
            <w:lang w:eastAsia="en-US"/>
          </w:rPr>
          <w:t xml:space="preserve">r description of formulas (1) and (2), </w:t>
        </w:r>
      </w:ins>
      <w:ins w:id="309" w:author="Moira Burke" w:date="2013-11-20T10:42:00Z">
        <w:del w:id="310" w:author="Shaomei Wu" w:date="2013-11-20T14:16:00Z">
          <w:r w:rsidR="00D25673" w:rsidDel="0059601D">
            <w:rPr>
              <w:rFonts w:ascii="Arial" w:hAnsi="Arial" w:cs="Lucida Grande"/>
              <w:color w:val="000000"/>
              <w:sz w:val="22"/>
              <w:szCs w:val="22"/>
              <w:lang w:eastAsia="en-US"/>
            </w:rPr>
            <w:delText>which added to the confusion</w:delText>
          </w:r>
        </w:del>
      </w:ins>
      <w:ins w:id="311" w:author="Shaomei Wu" w:date="2013-11-20T14:16:00Z">
        <w:r w:rsidR="0059601D">
          <w:rPr>
            <w:rFonts w:ascii="Arial" w:hAnsi="Arial" w:cs="Lucida Grande"/>
            <w:color w:val="000000"/>
            <w:sz w:val="22"/>
            <w:szCs w:val="22"/>
            <w:lang w:eastAsia="en-US"/>
          </w:rPr>
          <w:t>in which first and second periods are just terminologies used in two-point trend detection algorithm</w:t>
        </w:r>
      </w:ins>
      <w:ins w:id="312" w:author="Moira Burke" w:date="2013-11-20T10:42:00Z">
        <w:r w:rsidR="00D25673">
          <w:rPr>
            <w:rFonts w:ascii="Arial" w:hAnsi="Arial" w:cs="Lucida Grande"/>
            <w:color w:val="000000"/>
            <w:sz w:val="22"/>
            <w:szCs w:val="22"/>
            <w:lang w:eastAsia="en-US"/>
          </w:rPr>
          <w:t xml:space="preserve">. We are not measuring changes over time, but rather normalizing counts </w:t>
        </w:r>
      </w:ins>
      <w:ins w:id="313" w:author="Moira Burke" w:date="2013-11-20T10:44:00Z">
        <w:r w:rsidR="00A82829">
          <w:rPr>
            <w:rFonts w:ascii="Arial" w:hAnsi="Arial" w:cs="Lucida Grande"/>
            <w:color w:val="000000"/>
            <w:sz w:val="22"/>
            <w:szCs w:val="22"/>
            <w:lang w:eastAsia="en-US"/>
          </w:rPr>
          <w:t xml:space="preserve">of terms </w:t>
        </w:r>
      </w:ins>
      <w:ins w:id="314" w:author="Moira Burke" w:date="2013-11-20T10:42:00Z">
        <w:r w:rsidR="00D25673">
          <w:rPr>
            <w:rFonts w:ascii="Arial" w:hAnsi="Arial" w:cs="Lucida Grande"/>
            <w:color w:val="000000"/>
            <w:sz w:val="22"/>
            <w:szCs w:val="22"/>
            <w:lang w:eastAsia="en-US"/>
          </w:rPr>
          <w:t xml:space="preserve">from the VoiceOver sample by </w:t>
        </w:r>
      </w:ins>
      <w:ins w:id="315" w:author="Moira Burke" w:date="2013-11-20T10:43:00Z">
        <w:r w:rsidR="00A82829">
          <w:rPr>
            <w:rFonts w:ascii="Arial" w:hAnsi="Arial" w:cs="Lucida Grande"/>
            <w:color w:val="000000"/>
            <w:sz w:val="22"/>
            <w:szCs w:val="22"/>
            <w:lang w:eastAsia="en-US"/>
          </w:rPr>
          <w:t xml:space="preserve">counts from the </w:t>
        </w:r>
        <w:proofErr w:type="spellStart"/>
        <w:r w:rsidR="00A82829">
          <w:rPr>
            <w:rFonts w:ascii="Arial" w:hAnsi="Arial" w:cs="Lucida Grande"/>
            <w:color w:val="000000"/>
            <w:sz w:val="22"/>
            <w:szCs w:val="22"/>
            <w:lang w:eastAsia="en-US"/>
          </w:rPr>
          <w:t>iOS</w:t>
        </w:r>
        <w:proofErr w:type="spellEnd"/>
        <w:r w:rsidR="00A82829">
          <w:rPr>
            <w:rFonts w:ascii="Arial" w:hAnsi="Arial" w:cs="Lucida Grande"/>
            <w:color w:val="000000"/>
            <w:sz w:val="22"/>
            <w:szCs w:val="22"/>
            <w:lang w:eastAsia="en-US"/>
          </w:rPr>
          <w:t xml:space="preserve"> sample. </w:t>
        </w:r>
      </w:ins>
      <w:ins w:id="316" w:author="Shaomei Wu" w:date="2013-11-20T14:17:00Z">
        <w:r w:rsidR="00DC4C39">
          <w:rPr>
            <w:rFonts w:ascii="Arial" w:hAnsi="Arial" w:cs="Lucida Grande"/>
            <w:color w:val="000000"/>
            <w:sz w:val="22"/>
            <w:szCs w:val="22"/>
            <w:lang w:eastAsia="en-US"/>
          </w:rPr>
          <w:t xml:space="preserve">Same for the network size: we made our observation once and control on people’s Facebook tenure. </w:t>
        </w:r>
      </w:ins>
      <w:ins w:id="317" w:author="Moira Burke" w:date="2013-11-20T10:34:00Z">
        <w:r w:rsidR="00073ED7">
          <w:rPr>
            <w:rFonts w:ascii="Arial" w:hAnsi="Arial" w:cs="Lucida Grande"/>
            <w:color w:val="000000"/>
            <w:sz w:val="22"/>
            <w:szCs w:val="22"/>
            <w:lang w:eastAsia="en-US"/>
          </w:rPr>
          <w:t>W</w:t>
        </w:r>
        <w:r w:rsidR="00974183">
          <w:rPr>
            <w:rFonts w:ascii="Arial" w:hAnsi="Arial" w:cs="Lucida Grande"/>
            <w:color w:val="000000"/>
            <w:sz w:val="22"/>
            <w:szCs w:val="22"/>
            <w:lang w:eastAsia="en-US"/>
          </w:rPr>
          <w:t>e will clarify this</w:t>
        </w:r>
        <w:r w:rsidR="00073ED7">
          <w:rPr>
            <w:rFonts w:ascii="Arial" w:hAnsi="Arial" w:cs="Lucida Grande"/>
            <w:color w:val="000000"/>
            <w:sz w:val="22"/>
            <w:szCs w:val="22"/>
            <w:lang w:eastAsia="en-US"/>
          </w:rPr>
          <w:t>.</w:t>
        </w:r>
      </w:ins>
    </w:p>
    <w:p w14:paraId="63CCE51E" w14:textId="18B2D6BA" w:rsidR="00073ED7" w:rsidRDefault="00D25673">
      <w:pPr>
        <w:spacing w:after="0"/>
        <w:rPr>
          <w:ins w:id="318" w:author="Moira Burke" w:date="2013-11-20T10:36:00Z"/>
          <w:rFonts w:ascii="Arial" w:hAnsi="Arial" w:cs="Lucida Grande"/>
          <w:color w:val="000000"/>
          <w:sz w:val="22"/>
          <w:szCs w:val="22"/>
          <w:lang w:eastAsia="en-US"/>
        </w:rPr>
      </w:pPr>
      <w:moveToRangeStart w:id="319" w:author="Moira Burke" w:date="2013-11-20T10:41:00Z" w:name="move246563421"/>
      <w:moveTo w:id="320" w:author="Moira Burke" w:date="2013-11-20T10:41:00Z">
        <w:del w:id="321" w:author="Moira Burke" w:date="2013-11-20T10:43:00Z">
          <w:r w:rsidRPr="006127A4" w:rsidDel="00A82829">
            <w:rPr>
              <w:rFonts w:ascii="Arial" w:hAnsi="Arial" w:cs="Lucida Grande"/>
              <w:color w:val="000000"/>
              <w:sz w:val="22"/>
              <w:szCs w:val="22"/>
              <w:lang w:eastAsia="en-US"/>
            </w:rPr>
            <w:lastRenderedPageBreak/>
            <w:delText>To clarify R2's question about two periods for status updates analysis on Page 5, we did not mean comparing status updates from the two periods when we collect the data, by first period, we mean the baseline corpus used in the 2-point trend-detection algorithm, and the second period is the data set from which the algorithm tries to find trending tokens from (based on the language model learned from the baseline corpus). In current version of this paper, we used the iOS sample users' status updates (photo captions) as baseline and detect the trending terms from the VoiceOver sample.</w:delText>
          </w:r>
        </w:del>
      </w:moveTo>
      <w:moveToRangeEnd w:id="319"/>
    </w:p>
    <w:p w14:paraId="01C8240A" w14:textId="37152BD2" w:rsidR="006127A4" w:rsidRPr="00073ED7" w:rsidDel="00073ED7" w:rsidRDefault="0025022A">
      <w:pPr>
        <w:spacing w:after="0"/>
        <w:rPr>
          <w:del w:id="322" w:author="Moira Burke" w:date="2013-11-20T10:36:00Z"/>
          <w:rFonts w:ascii="Arial" w:hAnsi="Arial" w:cs="Lucida Grande"/>
          <w:color w:val="000000"/>
          <w:sz w:val="22"/>
          <w:szCs w:val="22"/>
          <w:lang w:eastAsia="en-US"/>
          <w:rPrChange w:id="323" w:author="Moira Burke" w:date="2013-11-20T10:34:00Z">
            <w:rPr>
              <w:del w:id="324" w:author="Moira Burke" w:date="2013-11-20T10:36:00Z"/>
              <w:rFonts w:ascii="Lucida Grande" w:hAnsi="Lucida Grande" w:cs="Lucida Grande"/>
              <w:color w:val="000000"/>
              <w:sz w:val="18"/>
              <w:szCs w:val="18"/>
              <w:lang w:eastAsia="en-US"/>
            </w:rPr>
          </w:rPrChange>
        </w:rPr>
      </w:pPr>
      <w:ins w:id="325" w:author="Moira Burke" w:date="2013-11-20T10:52:00Z">
        <w:r>
          <w:rPr>
            <w:rFonts w:ascii="Arial" w:hAnsi="Arial" w:cs="Lucida Grande"/>
            <w:color w:val="000000"/>
            <w:sz w:val="22"/>
            <w:szCs w:val="22"/>
            <w:lang w:eastAsia="en-US"/>
          </w:rPr>
          <w:t xml:space="preserve">We </w:t>
        </w:r>
      </w:ins>
      <w:ins w:id="326" w:author="Shaomei Wu" w:date="2013-11-20T14:23:00Z">
        <w:r w:rsidR="005838A6">
          <w:rPr>
            <w:rFonts w:ascii="Arial" w:hAnsi="Arial" w:cs="Lucida Grande"/>
            <w:color w:val="000000"/>
            <w:sz w:val="22"/>
            <w:szCs w:val="22"/>
            <w:lang w:eastAsia="en-US"/>
          </w:rPr>
          <w:t xml:space="preserve">found it difficult </w:t>
        </w:r>
      </w:ins>
      <w:ins w:id="327" w:author="Moira Burke" w:date="2013-11-20T10:52:00Z">
        <w:del w:id="328" w:author="Shaomei Wu" w:date="2013-11-20T14:23:00Z">
          <w:r w:rsidDel="005838A6">
            <w:rPr>
              <w:rFonts w:ascii="Arial" w:hAnsi="Arial" w:cs="Lucida Grande"/>
              <w:color w:val="000000"/>
              <w:sz w:val="22"/>
              <w:szCs w:val="22"/>
              <w:lang w:eastAsia="en-US"/>
            </w:rPr>
            <w:delText xml:space="preserve">tried </w:delText>
          </w:r>
        </w:del>
        <w:r>
          <w:rPr>
            <w:rFonts w:ascii="Arial" w:hAnsi="Arial" w:cs="Lucida Grande"/>
            <w:color w:val="000000"/>
            <w:sz w:val="22"/>
            <w:szCs w:val="22"/>
            <w:lang w:eastAsia="en-US"/>
          </w:rPr>
          <w:t xml:space="preserve">to </w:t>
        </w:r>
      </w:ins>
      <w:del w:id="329" w:author="Moira Burke" w:date="2013-11-20T10:34:00Z">
        <w:r w:rsidR="006127A4" w:rsidRPr="006127A4" w:rsidDel="00073ED7">
          <w:rPr>
            <w:rFonts w:ascii="Arial" w:hAnsi="Arial" w:cs="Lucida Grande"/>
            <w:color w:val="000000"/>
            <w:sz w:val="22"/>
            <w:szCs w:val="22"/>
            <w:lang w:eastAsia="en-US"/>
          </w:rPr>
          <w:delText xml:space="preserve"> </w:delText>
        </w:r>
      </w:del>
      <w:del w:id="330" w:author="Moira Burke" w:date="2013-11-20T10:36:00Z">
        <w:r w:rsidR="006127A4" w:rsidRPr="006127A4" w:rsidDel="00073ED7">
          <w:rPr>
            <w:rFonts w:ascii="Arial" w:hAnsi="Arial" w:cs="Lucida Grande"/>
            <w:color w:val="000000"/>
            <w:sz w:val="22"/>
            <w:szCs w:val="22"/>
            <w:lang w:eastAsia="en-US"/>
          </w:rPr>
          <w:delText>of sampled users' network size over time. We only made the observation once and people in our sample have been on Facebook for various lengths of time. We then control for how long a person has been on Facebook, and find that, among people who have been around longer, visually impaired users did have a smaller network than the average users, but among people who joined in the past couple of years, we don't see the difference.</w:delText>
        </w:r>
      </w:del>
    </w:p>
    <w:p w14:paraId="761B37D2" w14:textId="11992B0C" w:rsidR="006127A4" w:rsidRPr="006127A4" w:rsidDel="00073ED7" w:rsidRDefault="006127A4">
      <w:pPr>
        <w:spacing w:after="0"/>
        <w:rPr>
          <w:del w:id="331" w:author="Moira Burke" w:date="2013-11-20T10:36:00Z"/>
          <w:rFonts w:ascii="Lucida Grande" w:hAnsi="Lucida Grande" w:cs="Lucida Grande"/>
          <w:color w:val="000000"/>
          <w:sz w:val="18"/>
          <w:szCs w:val="18"/>
          <w:lang w:eastAsia="en-US"/>
        </w:rPr>
        <w:pPrChange w:id="332" w:author="Moira Burke" w:date="2013-11-20T10:38:00Z">
          <w:pPr>
            <w:spacing w:after="0"/>
            <w:ind w:left="720"/>
          </w:pPr>
        </w:pPrChange>
      </w:pPr>
      <w:del w:id="333" w:author="Moira Burke" w:date="2013-11-20T10:36:00Z">
        <w:r w:rsidRPr="006127A4" w:rsidDel="00073ED7">
          <w:rPr>
            <w:rFonts w:ascii="Arial" w:hAnsi="Arial" w:cs="Lucida Grande"/>
            <w:color w:val="000000"/>
            <w:sz w:val="22"/>
            <w:szCs w:val="22"/>
            <w:lang w:eastAsia="en-US"/>
          </w:rPr>
          <w:delText> </w:delText>
        </w:r>
      </w:del>
    </w:p>
    <w:p w14:paraId="07B9C8EC" w14:textId="1F531B21" w:rsidR="00B32793" w:rsidRPr="00B32793" w:rsidRDefault="006127A4" w:rsidP="00B32793">
      <w:pPr>
        <w:rPr>
          <w:ins w:id="334" w:author="Shaomei Wu" w:date="2013-11-20T14:14:00Z"/>
          <w:rFonts w:ascii="Times" w:eastAsia="Times New Roman" w:hAnsi="Times" w:cs="Times New Roman"/>
          <w:sz w:val="20"/>
          <w:szCs w:val="20"/>
          <w:lang w:eastAsia="en-US"/>
        </w:rPr>
      </w:pPr>
      <w:del w:id="335" w:author="Moira Burke" w:date="2013-11-20T10:36:00Z">
        <w:r w:rsidRPr="006127A4" w:rsidDel="00073ED7">
          <w:rPr>
            <w:rFonts w:ascii="Arial" w:hAnsi="Arial" w:cs="Lucida Grande"/>
            <w:color w:val="000000"/>
            <w:sz w:val="22"/>
            <w:szCs w:val="22"/>
            <w:lang w:eastAsia="en-US"/>
          </w:rPr>
          <w:delText xml:space="preserve">Responding to </w:delText>
        </w:r>
      </w:del>
      <w:del w:id="336" w:author="Moira Burke" w:date="2013-11-20T10:52:00Z">
        <w:r w:rsidRPr="006127A4" w:rsidDel="0025022A">
          <w:rPr>
            <w:rFonts w:ascii="Arial" w:hAnsi="Arial" w:cs="Lucida Grande"/>
            <w:color w:val="000000"/>
            <w:sz w:val="22"/>
            <w:szCs w:val="22"/>
            <w:lang w:eastAsia="en-US"/>
          </w:rPr>
          <w:delText>R1</w:delText>
        </w:r>
      </w:del>
      <w:del w:id="337" w:author="Moira Burke" w:date="2013-11-20T10:36:00Z">
        <w:r w:rsidRPr="006127A4" w:rsidDel="00073ED7">
          <w:rPr>
            <w:rFonts w:ascii="Arial" w:hAnsi="Arial" w:cs="Lucida Grande"/>
            <w:color w:val="000000"/>
            <w:sz w:val="22"/>
            <w:szCs w:val="22"/>
            <w:lang w:eastAsia="en-US"/>
          </w:rPr>
          <w:delText xml:space="preserve">'s </w:delText>
        </w:r>
      </w:del>
      <w:del w:id="338" w:author="Moira Burke" w:date="2013-11-20T10:52:00Z">
        <w:r w:rsidRPr="006127A4" w:rsidDel="0025022A">
          <w:rPr>
            <w:rFonts w:ascii="Arial" w:hAnsi="Arial" w:cs="Lucida Grande"/>
            <w:color w:val="000000"/>
            <w:sz w:val="22"/>
            <w:szCs w:val="22"/>
            <w:lang w:eastAsia="en-US"/>
          </w:rPr>
          <w:delText>suggest</w:delText>
        </w:r>
      </w:del>
      <w:del w:id="339" w:author="Moira Burke" w:date="2013-11-20T10:36:00Z">
        <w:r w:rsidRPr="006127A4" w:rsidDel="00073ED7">
          <w:rPr>
            <w:rFonts w:ascii="Arial" w:hAnsi="Arial" w:cs="Lucida Grande"/>
            <w:color w:val="000000"/>
            <w:sz w:val="22"/>
            <w:szCs w:val="22"/>
            <w:lang w:eastAsia="en-US"/>
          </w:rPr>
          <w:delText>ions</w:delText>
        </w:r>
      </w:del>
      <w:del w:id="340" w:author="Moira Burke" w:date="2013-11-20T10:52:00Z">
        <w:r w:rsidRPr="006127A4" w:rsidDel="0025022A">
          <w:rPr>
            <w:rFonts w:ascii="Arial" w:hAnsi="Arial" w:cs="Lucida Grande"/>
            <w:color w:val="000000"/>
            <w:sz w:val="22"/>
            <w:szCs w:val="22"/>
            <w:lang w:eastAsia="en-US"/>
          </w:rPr>
          <w:delText xml:space="preserve"> </w:delText>
        </w:r>
      </w:del>
      <w:del w:id="341" w:author="Moira Burke" w:date="2013-11-20T10:37:00Z">
        <w:r w:rsidRPr="006127A4" w:rsidDel="00073ED7">
          <w:rPr>
            <w:rFonts w:ascii="Arial" w:hAnsi="Arial" w:cs="Lucida Grande"/>
            <w:color w:val="000000"/>
            <w:sz w:val="22"/>
            <w:szCs w:val="22"/>
            <w:lang w:eastAsia="en-US"/>
          </w:rPr>
          <w:delText xml:space="preserve">on </w:delText>
        </w:r>
      </w:del>
      <w:proofErr w:type="gramStart"/>
      <w:r w:rsidRPr="006127A4">
        <w:rPr>
          <w:rFonts w:ascii="Arial" w:hAnsi="Arial" w:cs="Lucida Grande"/>
          <w:color w:val="000000"/>
          <w:sz w:val="22"/>
          <w:szCs w:val="22"/>
          <w:lang w:eastAsia="en-US"/>
        </w:rPr>
        <w:t>separat</w:t>
      </w:r>
      <w:ins w:id="342" w:author="Moira Burke" w:date="2013-11-20T10:37:00Z">
        <w:r w:rsidR="00073ED7">
          <w:rPr>
            <w:rFonts w:ascii="Arial" w:hAnsi="Arial" w:cs="Lucida Grande"/>
            <w:color w:val="000000"/>
            <w:sz w:val="22"/>
            <w:szCs w:val="22"/>
            <w:lang w:eastAsia="en-US"/>
          </w:rPr>
          <w:t>e</w:t>
        </w:r>
      </w:ins>
      <w:proofErr w:type="gramEnd"/>
      <w:del w:id="343" w:author="Moira Burke" w:date="2013-11-20T10:37:00Z">
        <w:r w:rsidRPr="006127A4" w:rsidDel="00073ED7">
          <w:rPr>
            <w:rFonts w:ascii="Arial" w:hAnsi="Arial" w:cs="Lucida Grande"/>
            <w:color w:val="000000"/>
            <w:sz w:val="22"/>
            <w:szCs w:val="22"/>
            <w:lang w:eastAsia="en-US"/>
          </w:rPr>
          <w:delText>ing</w:delText>
        </w:r>
      </w:del>
      <w:r w:rsidRPr="006127A4">
        <w:rPr>
          <w:rFonts w:ascii="Arial" w:hAnsi="Arial" w:cs="Lucida Grande"/>
          <w:color w:val="000000"/>
          <w:sz w:val="22"/>
          <w:szCs w:val="22"/>
          <w:lang w:eastAsia="en-US"/>
        </w:rPr>
        <w:t xml:space="preserve"> app-generated photos from personal photos</w:t>
      </w:r>
      <w:ins w:id="344" w:author="Moira Burke" w:date="2013-11-20T10:53:00Z">
        <w:r w:rsidR="0025022A">
          <w:rPr>
            <w:rFonts w:ascii="Arial" w:hAnsi="Arial" w:cs="Lucida Grande"/>
            <w:color w:val="000000"/>
            <w:sz w:val="22"/>
            <w:szCs w:val="22"/>
            <w:lang w:eastAsia="en-US"/>
          </w:rPr>
          <w:t xml:space="preserve"> (R1)</w:t>
        </w:r>
      </w:ins>
      <w:del w:id="345" w:author="Shaomei Wu" w:date="2013-11-20T14:23:00Z">
        <w:r w:rsidRPr="006127A4" w:rsidDel="005838A6">
          <w:rPr>
            <w:rFonts w:ascii="Arial" w:hAnsi="Arial" w:cs="Lucida Grande"/>
            <w:color w:val="000000"/>
            <w:sz w:val="22"/>
            <w:szCs w:val="22"/>
            <w:lang w:eastAsia="en-US"/>
          </w:rPr>
          <w:delText>,</w:delText>
        </w:r>
      </w:del>
      <w:ins w:id="346" w:author="Moira Burke" w:date="2013-11-20T10:37:00Z">
        <w:del w:id="347" w:author="Shaomei Wu" w:date="2013-11-20T14:23:00Z">
          <w:r w:rsidR="00073ED7" w:rsidDel="005838A6">
            <w:rPr>
              <w:rFonts w:ascii="Arial" w:hAnsi="Arial" w:cs="Lucida Grande"/>
              <w:color w:val="000000"/>
              <w:sz w:val="22"/>
              <w:szCs w:val="22"/>
              <w:lang w:eastAsia="en-US"/>
            </w:rPr>
            <w:delText xml:space="preserve"> but</w:delText>
          </w:r>
        </w:del>
      </w:ins>
      <w:del w:id="348" w:author="Shaomei Wu" w:date="2013-11-20T14:23:00Z">
        <w:r w:rsidRPr="006127A4" w:rsidDel="005838A6">
          <w:rPr>
            <w:rFonts w:ascii="Arial" w:hAnsi="Arial" w:cs="Lucida Grande"/>
            <w:color w:val="000000"/>
            <w:sz w:val="22"/>
            <w:szCs w:val="22"/>
            <w:lang w:eastAsia="en-US"/>
          </w:rPr>
          <w:delText xml:space="preserve"> we found it was not obvious how to distinguish between the two</w:delText>
        </w:r>
      </w:del>
      <w:ins w:id="349" w:author="Moira Burke" w:date="2013-11-20T10:53:00Z">
        <w:del w:id="350" w:author="Shaomei Wu" w:date="2013-11-20T14:23:00Z">
          <w:r w:rsidR="0025022A" w:rsidDel="005838A6">
            <w:rPr>
              <w:rFonts w:ascii="Arial" w:hAnsi="Arial" w:cs="Lucida Grande"/>
              <w:color w:val="000000"/>
              <w:sz w:val="22"/>
              <w:szCs w:val="22"/>
              <w:lang w:eastAsia="en-US"/>
            </w:rPr>
            <w:delText>difficult</w:delText>
          </w:r>
        </w:del>
      </w:ins>
      <w:ins w:id="351" w:author="Moira Burke" w:date="2013-11-20T10:37:00Z">
        <w:r w:rsidR="0025022A">
          <w:rPr>
            <w:rFonts w:ascii="Arial" w:hAnsi="Arial" w:cs="Lucida Grande"/>
            <w:color w:val="000000"/>
            <w:sz w:val="22"/>
            <w:szCs w:val="22"/>
            <w:lang w:eastAsia="en-US"/>
          </w:rPr>
          <w:t>;</w:t>
        </w:r>
      </w:ins>
      <w:del w:id="352" w:author="Moira Burke" w:date="2013-11-20T10:37:00Z">
        <w:r w:rsidRPr="006127A4" w:rsidDel="00073ED7">
          <w:rPr>
            <w:rFonts w:ascii="Arial" w:hAnsi="Arial" w:cs="Lucida Grande"/>
            <w:color w:val="000000"/>
            <w:sz w:val="22"/>
            <w:szCs w:val="22"/>
            <w:lang w:eastAsia="en-US"/>
          </w:rPr>
          <w:delText>,</w:delText>
        </w:r>
      </w:del>
      <w:r w:rsidRPr="006127A4">
        <w:rPr>
          <w:rFonts w:ascii="Arial" w:hAnsi="Arial" w:cs="Lucida Grande"/>
          <w:color w:val="000000"/>
          <w:sz w:val="22"/>
          <w:szCs w:val="22"/>
          <w:lang w:eastAsia="en-US"/>
        </w:rPr>
        <w:t xml:space="preserve"> </w:t>
      </w:r>
      <w:del w:id="353" w:author="Moira Burke" w:date="2013-11-20T10:37:00Z">
        <w:r w:rsidRPr="006127A4" w:rsidDel="00073ED7">
          <w:rPr>
            <w:rFonts w:ascii="Arial" w:hAnsi="Arial" w:cs="Lucida Grande"/>
            <w:color w:val="000000"/>
            <w:sz w:val="22"/>
            <w:szCs w:val="22"/>
            <w:lang w:eastAsia="en-US"/>
          </w:rPr>
          <w:delText>as e</w:delText>
        </w:r>
      </w:del>
      <w:del w:id="354" w:author="Moira Burke" w:date="2013-11-20T10:53:00Z">
        <w:r w:rsidRPr="006127A4" w:rsidDel="00BC4E78">
          <w:rPr>
            <w:rFonts w:ascii="Arial" w:hAnsi="Arial" w:cs="Lucida Grande"/>
            <w:color w:val="000000"/>
            <w:sz w:val="22"/>
            <w:szCs w:val="22"/>
            <w:lang w:eastAsia="en-US"/>
          </w:rPr>
          <w:delText xml:space="preserve">ven for </w:delText>
        </w:r>
      </w:del>
      <w:del w:id="355" w:author="Moira Burke" w:date="2013-11-20T10:37:00Z">
        <w:r w:rsidRPr="006127A4" w:rsidDel="00073ED7">
          <w:rPr>
            <w:rFonts w:ascii="Arial" w:hAnsi="Arial" w:cs="Lucida Grande"/>
            <w:color w:val="000000"/>
            <w:sz w:val="22"/>
            <w:szCs w:val="22"/>
            <w:lang w:eastAsia="en-US"/>
          </w:rPr>
          <w:delText xml:space="preserve">the </w:delText>
        </w:r>
      </w:del>
      <w:del w:id="356" w:author="Moira Burke" w:date="2013-11-20T10:53:00Z">
        <w:r w:rsidRPr="006127A4" w:rsidDel="00BC4E78">
          <w:rPr>
            <w:rFonts w:ascii="Arial" w:hAnsi="Arial" w:cs="Lucida Grande"/>
            <w:color w:val="000000"/>
            <w:sz w:val="22"/>
            <w:szCs w:val="22"/>
            <w:lang w:eastAsia="en-US"/>
          </w:rPr>
          <w:delText xml:space="preserve">app-generated photos, </w:delText>
        </w:r>
      </w:del>
      <w:del w:id="357" w:author="Moira Burke" w:date="2013-11-20T10:37:00Z">
        <w:r w:rsidRPr="006127A4" w:rsidDel="00073ED7">
          <w:rPr>
            <w:rFonts w:ascii="Arial" w:hAnsi="Arial" w:cs="Lucida Grande"/>
            <w:color w:val="000000"/>
            <w:sz w:val="22"/>
            <w:szCs w:val="22"/>
            <w:lang w:eastAsia="en-US"/>
          </w:rPr>
          <w:delText xml:space="preserve">we found </w:delText>
        </w:r>
      </w:del>
      <w:r w:rsidRPr="006127A4">
        <w:rPr>
          <w:rFonts w:ascii="Arial" w:hAnsi="Arial" w:cs="Lucida Grande"/>
          <w:color w:val="000000"/>
          <w:sz w:val="22"/>
          <w:szCs w:val="22"/>
          <w:lang w:eastAsia="en-US"/>
        </w:rPr>
        <w:t xml:space="preserve">people </w:t>
      </w:r>
      <w:ins w:id="358" w:author="Moira Burke" w:date="2013-11-20T10:53:00Z">
        <w:del w:id="359" w:author="Shaomei Wu" w:date="2013-11-20T14:24:00Z">
          <w:r w:rsidR="00BC4E78" w:rsidDel="005838A6">
            <w:rPr>
              <w:rFonts w:ascii="Arial" w:hAnsi="Arial" w:cs="Lucida Grande"/>
              <w:color w:val="000000"/>
              <w:sz w:val="22"/>
              <w:szCs w:val="22"/>
              <w:lang w:eastAsia="en-US"/>
            </w:rPr>
            <w:delText>often</w:delText>
          </w:r>
        </w:del>
      </w:ins>
      <w:ins w:id="360" w:author="Shaomei Wu" w:date="2013-11-20T14:24:00Z">
        <w:r w:rsidR="005838A6">
          <w:rPr>
            <w:rFonts w:ascii="Arial" w:hAnsi="Arial" w:cs="Lucida Grande"/>
            <w:color w:val="000000"/>
            <w:sz w:val="22"/>
            <w:szCs w:val="22"/>
            <w:lang w:eastAsia="en-US"/>
          </w:rPr>
          <w:t>sometimes</w:t>
        </w:r>
      </w:ins>
      <w:ins w:id="361" w:author="Moira Burke" w:date="2013-11-20T10:53:00Z">
        <w:r w:rsidR="00BC4E78">
          <w:rPr>
            <w:rFonts w:ascii="Arial" w:hAnsi="Arial" w:cs="Lucida Grande"/>
            <w:color w:val="000000"/>
            <w:sz w:val="22"/>
            <w:szCs w:val="22"/>
            <w:lang w:eastAsia="en-US"/>
          </w:rPr>
          <w:t xml:space="preserve"> </w:t>
        </w:r>
      </w:ins>
      <w:del w:id="362" w:author="Moira Burke" w:date="2013-11-20T10:37:00Z">
        <w:r w:rsidRPr="006127A4" w:rsidDel="00073ED7">
          <w:rPr>
            <w:rFonts w:ascii="Arial" w:hAnsi="Arial" w:cs="Lucida Grande"/>
            <w:color w:val="000000"/>
            <w:sz w:val="22"/>
            <w:szCs w:val="22"/>
            <w:lang w:eastAsia="en-US"/>
          </w:rPr>
          <w:delText xml:space="preserve">editing </w:delText>
        </w:r>
      </w:del>
      <w:ins w:id="363" w:author="Moira Burke" w:date="2013-11-20T10:37:00Z">
        <w:r w:rsidR="00073ED7">
          <w:rPr>
            <w:rFonts w:ascii="Arial" w:hAnsi="Arial" w:cs="Lucida Grande"/>
            <w:color w:val="000000"/>
            <w:sz w:val="22"/>
            <w:szCs w:val="22"/>
            <w:lang w:eastAsia="en-US"/>
          </w:rPr>
          <w:t>edited</w:t>
        </w:r>
        <w:r w:rsidR="00073ED7" w:rsidRPr="006127A4">
          <w:rPr>
            <w:rFonts w:ascii="Arial" w:hAnsi="Arial" w:cs="Lucida Grande"/>
            <w:color w:val="000000"/>
            <w:sz w:val="22"/>
            <w:szCs w:val="22"/>
            <w:lang w:eastAsia="en-US"/>
          </w:rPr>
          <w:t xml:space="preserve"> </w:t>
        </w:r>
      </w:ins>
      <w:r w:rsidRPr="006127A4">
        <w:rPr>
          <w:rFonts w:ascii="Arial" w:hAnsi="Arial" w:cs="Lucida Grande"/>
          <w:color w:val="000000"/>
          <w:sz w:val="22"/>
          <w:szCs w:val="22"/>
          <w:lang w:eastAsia="en-US"/>
        </w:rPr>
        <w:t xml:space="preserve">the </w:t>
      </w:r>
      <w:del w:id="364" w:author="Moira Burke" w:date="2013-11-20T10:37:00Z">
        <w:r w:rsidRPr="006127A4" w:rsidDel="00073ED7">
          <w:rPr>
            <w:rFonts w:ascii="Arial" w:hAnsi="Arial" w:cs="Lucida Grande"/>
            <w:color w:val="000000"/>
            <w:sz w:val="22"/>
            <w:szCs w:val="22"/>
            <w:lang w:eastAsia="en-US"/>
          </w:rPr>
          <w:delText xml:space="preserve">formulated </w:delText>
        </w:r>
      </w:del>
      <w:ins w:id="365" w:author="Moira Burke" w:date="2013-11-20T10:37:00Z">
        <w:r w:rsidR="00073ED7">
          <w:rPr>
            <w:rFonts w:ascii="Arial" w:hAnsi="Arial" w:cs="Lucida Grande"/>
            <w:color w:val="000000"/>
            <w:sz w:val="22"/>
            <w:szCs w:val="22"/>
            <w:lang w:eastAsia="en-US"/>
          </w:rPr>
          <w:t>default</w:t>
        </w:r>
        <w:r w:rsidR="00073ED7" w:rsidRPr="006127A4">
          <w:rPr>
            <w:rFonts w:ascii="Arial" w:hAnsi="Arial" w:cs="Lucida Grande"/>
            <w:color w:val="000000"/>
            <w:sz w:val="22"/>
            <w:szCs w:val="22"/>
            <w:lang w:eastAsia="en-US"/>
          </w:rPr>
          <w:t xml:space="preserve"> </w:t>
        </w:r>
      </w:ins>
      <w:r w:rsidRPr="006127A4">
        <w:rPr>
          <w:rFonts w:ascii="Arial" w:hAnsi="Arial" w:cs="Lucida Grande"/>
          <w:color w:val="000000"/>
          <w:sz w:val="22"/>
          <w:szCs w:val="22"/>
          <w:lang w:eastAsia="en-US"/>
        </w:rPr>
        <w:t>caption</w:t>
      </w:r>
      <w:ins w:id="366" w:author="Moira Burke" w:date="2013-11-20T10:53:00Z">
        <w:r w:rsidR="00BC4E78">
          <w:rPr>
            <w:rFonts w:ascii="Arial" w:hAnsi="Arial" w:cs="Lucida Grande"/>
            <w:color w:val="000000"/>
            <w:sz w:val="22"/>
            <w:szCs w:val="22"/>
            <w:lang w:eastAsia="en-US"/>
          </w:rPr>
          <w:t xml:space="preserve"> for app-generated photos</w:t>
        </w:r>
      </w:ins>
      <w:r w:rsidRPr="006127A4">
        <w:rPr>
          <w:rFonts w:ascii="Arial" w:hAnsi="Arial" w:cs="Lucida Grande"/>
          <w:color w:val="000000"/>
          <w:sz w:val="22"/>
          <w:szCs w:val="22"/>
          <w:lang w:eastAsia="en-US"/>
        </w:rPr>
        <w:t xml:space="preserve"> to add personal messages</w:t>
      </w:r>
      <w:commentRangeStart w:id="367"/>
      <w:del w:id="368" w:author="Moira Burke" w:date="2013-11-20T10:37:00Z">
        <w:r w:rsidRPr="006127A4" w:rsidDel="00073ED7">
          <w:rPr>
            <w:rFonts w:ascii="Arial" w:hAnsi="Arial" w:cs="Lucida Grande"/>
            <w:color w:val="000000"/>
            <w:sz w:val="22"/>
            <w:szCs w:val="22"/>
            <w:lang w:eastAsia="en-US"/>
          </w:rPr>
          <w:delText xml:space="preserve"> along with them</w:delText>
        </w:r>
      </w:del>
      <w:commentRangeEnd w:id="367"/>
      <w:r w:rsidR="00073ED7">
        <w:rPr>
          <w:rStyle w:val="CommentReference"/>
        </w:rPr>
        <w:commentReference w:id="367"/>
      </w:r>
      <w:r w:rsidRPr="006127A4">
        <w:rPr>
          <w:rFonts w:ascii="Arial" w:hAnsi="Arial" w:cs="Lucida Grande"/>
          <w:color w:val="000000"/>
          <w:sz w:val="22"/>
          <w:szCs w:val="22"/>
          <w:lang w:eastAsia="en-US"/>
        </w:rPr>
        <w:t xml:space="preserve">. Overall, our </w:t>
      </w:r>
      <w:del w:id="369" w:author="Moira Burke" w:date="2013-11-20T11:09:00Z">
        <w:r w:rsidRPr="006127A4" w:rsidDel="00B113E0">
          <w:rPr>
            <w:rFonts w:ascii="Arial" w:hAnsi="Arial" w:cs="Lucida Grande"/>
            <w:color w:val="000000"/>
            <w:sz w:val="22"/>
            <w:szCs w:val="22"/>
            <w:lang w:eastAsia="en-US"/>
          </w:rPr>
          <w:delText xml:space="preserve">current </w:delText>
        </w:r>
      </w:del>
      <w:r w:rsidRPr="006127A4">
        <w:rPr>
          <w:rFonts w:ascii="Arial" w:hAnsi="Arial" w:cs="Lucida Grande"/>
          <w:color w:val="000000"/>
          <w:sz w:val="22"/>
          <w:szCs w:val="22"/>
          <w:lang w:eastAsia="en-US"/>
        </w:rPr>
        <w:t>a</w:t>
      </w:r>
      <w:bookmarkStart w:id="370" w:name="_GoBack"/>
      <w:bookmarkEnd w:id="370"/>
      <w:r w:rsidRPr="006127A4">
        <w:rPr>
          <w:rFonts w:ascii="Arial" w:hAnsi="Arial" w:cs="Lucida Grande"/>
          <w:color w:val="000000"/>
          <w:sz w:val="22"/>
          <w:szCs w:val="22"/>
          <w:lang w:eastAsia="en-US"/>
        </w:rPr>
        <w:t xml:space="preserve">nalysis is not intended to provide a complete understanding on how visually impaired users take photos, but share some </w:t>
      </w:r>
      <w:ins w:id="371" w:author="Shaomei Wu" w:date="2013-11-20T14:14:00Z">
        <w:r w:rsidR="00B32793">
          <w:rPr>
            <w:rFonts w:ascii="Arial" w:hAnsi="Arial" w:cs="Lucida Grande"/>
            <w:color w:val="000000"/>
            <w:sz w:val="22"/>
            <w:szCs w:val="22"/>
            <w:lang w:eastAsia="en-US"/>
          </w:rPr>
          <w:t xml:space="preserve">new </w:t>
        </w:r>
      </w:ins>
      <w:r w:rsidRPr="006127A4">
        <w:rPr>
          <w:rFonts w:ascii="Arial" w:hAnsi="Arial" w:cs="Lucida Grande"/>
          <w:color w:val="000000"/>
          <w:sz w:val="22"/>
          <w:szCs w:val="22"/>
          <w:lang w:eastAsia="en-US"/>
        </w:rPr>
        <w:t xml:space="preserve">insights on the photos </w:t>
      </w:r>
      <w:ins w:id="372" w:author="Moira Burke" w:date="2013-11-20T10:37:00Z">
        <w:r w:rsidR="00073ED7">
          <w:rPr>
            <w:rFonts w:ascii="Arial" w:hAnsi="Arial" w:cs="Lucida Grande"/>
            <w:color w:val="000000"/>
            <w:sz w:val="22"/>
            <w:szCs w:val="22"/>
            <w:lang w:eastAsia="en-US"/>
          </w:rPr>
          <w:t xml:space="preserve">they </w:t>
        </w:r>
      </w:ins>
      <w:r w:rsidRPr="006127A4">
        <w:rPr>
          <w:rFonts w:ascii="Arial" w:hAnsi="Arial" w:cs="Lucida Grande"/>
          <w:color w:val="000000"/>
          <w:sz w:val="22"/>
          <w:szCs w:val="22"/>
          <w:lang w:eastAsia="en-US"/>
        </w:rPr>
        <w:t>share</w:t>
      </w:r>
      <w:ins w:id="373" w:author="Moira Burke" w:date="2013-11-20T10:37:00Z">
        <w:r w:rsidR="00073ED7">
          <w:rPr>
            <w:rFonts w:ascii="Arial" w:hAnsi="Arial" w:cs="Lucida Grande"/>
            <w:color w:val="000000"/>
            <w:sz w:val="22"/>
            <w:szCs w:val="22"/>
            <w:lang w:eastAsia="en-US"/>
          </w:rPr>
          <w:t xml:space="preserve"> </w:t>
        </w:r>
      </w:ins>
      <w:del w:id="374" w:author="Moira Burke" w:date="2013-11-20T10:37:00Z">
        <w:r w:rsidRPr="006127A4" w:rsidDel="00073ED7">
          <w:rPr>
            <w:rFonts w:ascii="Arial" w:hAnsi="Arial" w:cs="Lucida Grande"/>
            <w:color w:val="000000"/>
            <w:sz w:val="22"/>
            <w:szCs w:val="22"/>
            <w:lang w:eastAsia="en-US"/>
          </w:rPr>
          <w:delText xml:space="preserve">d by visually impaired users </w:delText>
        </w:r>
      </w:del>
      <w:r w:rsidRPr="006127A4">
        <w:rPr>
          <w:rFonts w:ascii="Arial" w:hAnsi="Arial" w:cs="Lucida Grande"/>
          <w:color w:val="000000"/>
          <w:sz w:val="22"/>
          <w:szCs w:val="22"/>
          <w:lang w:eastAsia="en-US"/>
        </w:rPr>
        <w:t>on</w:t>
      </w:r>
      <w:del w:id="375" w:author="Moira Burke" w:date="2013-11-20T10:56:00Z">
        <w:r w:rsidRPr="006127A4" w:rsidDel="00F52CFE">
          <w:rPr>
            <w:rFonts w:ascii="Arial" w:hAnsi="Arial" w:cs="Lucida Grande"/>
            <w:color w:val="000000"/>
            <w:sz w:val="22"/>
            <w:szCs w:val="22"/>
            <w:lang w:eastAsia="en-US"/>
          </w:rPr>
          <w:delText xml:space="preserve"> </w:delText>
        </w:r>
      </w:del>
      <w:ins w:id="376" w:author="Moira Burke" w:date="2013-11-20T10:56:00Z">
        <w:r w:rsidR="00F52CFE">
          <w:rPr>
            <w:rFonts w:ascii="Arial" w:hAnsi="Arial" w:cs="Lucida Grande"/>
            <w:color w:val="000000"/>
            <w:sz w:val="22"/>
            <w:szCs w:val="22"/>
            <w:lang w:eastAsia="en-US"/>
          </w:rPr>
          <w:t>line</w:t>
        </w:r>
      </w:ins>
      <w:del w:id="377" w:author="Moira Burke" w:date="2013-11-20T10:56:00Z">
        <w:r w:rsidRPr="006127A4" w:rsidDel="00F52CFE">
          <w:rPr>
            <w:rFonts w:ascii="Arial" w:hAnsi="Arial" w:cs="Lucida Grande"/>
            <w:color w:val="000000"/>
            <w:sz w:val="22"/>
            <w:szCs w:val="22"/>
            <w:lang w:eastAsia="en-US"/>
          </w:rPr>
          <w:delText>Facebook</w:delText>
        </w:r>
      </w:del>
      <w:ins w:id="378" w:author="Shaomei Wu" w:date="2013-11-20T14:14:00Z">
        <w:r w:rsidR="00B32793">
          <w:rPr>
            <w:rFonts w:ascii="Arial" w:hAnsi="Arial" w:cs="Lucida Grande"/>
            <w:color w:val="000000"/>
            <w:sz w:val="22"/>
            <w:szCs w:val="22"/>
            <w:lang w:eastAsia="en-US"/>
          </w:rPr>
          <w:t xml:space="preserve">. Among all the photos posted, </w:t>
        </w:r>
        <w:r w:rsidR="00B32793" w:rsidRPr="00B32793">
          <w:rPr>
            <w:rFonts w:ascii="Arial" w:eastAsia="Times New Roman" w:hAnsi="Arial" w:cs="Arial"/>
            <w:color w:val="000000"/>
            <w:sz w:val="22"/>
            <w:szCs w:val="22"/>
            <w:lang w:eastAsia="en-US"/>
          </w:rPr>
          <w:t xml:space="preserve">6.4% </w:t>
        </w:r>
      </w:ins>
      <w:ins w:id="379" w:author="Shaomei Wu" w:date="2013-11-20T14:15:00Z">
        <w:r w:rsidR="00B32793">
          <w:rPr>
            <w:rFonts w:ascii="Arial" w:eastAsia="Times New Roman" w:hAnsi="Arial" w:cs="Arial"/>
            <w:color w:val="000000"/>
            <w:sz w:val="22"/>
            <w:szCs w:val="22"/>
            <w:lang w:eastAsia="en-US"/>
          </w:rPr>
          <w:t>of them</w:t>
        </w:r>
      </w:ins>
      <w:ins w:id="380" w:author="Shaomei Wu" w:date="2013-11-20T14:14:00Z">
        <w:r w:rsidR="00B32793" w:rsidRPr="00B32793">
          <w:rPr>
            <w:rFonts w:ascii="Arial" w:eastAsia="Times New Roman" w:hAnsi="Arial" w:cs="Arial"/>
            <w:color w:val="000000"/>
            <w:sz w:val="22"/>
            <w:szCs w:val="22"/>
            <w:lang w:eastAsia="en-US"/>
          </w:rPr>
          <w:t xml:space="preserve"> have ENGLISH captions</w:t>
        </w:r>
      </w:ins>
      <w:ins w:id="381" w:author="Shaomei Wu" w:date="2013-11-20T14:15:00Z">
        <w:r w:rsidR="00B32793">
          <w:rPr>
            <w:rFonts w:ascii="Arial" w:eastAsia="Times New Roman" w:hAnsi="Arial" w:cs="Arial"/>
            <w:color w:val="000000"/>
            <w:sz w:val="22"/>
            <w:szCs w:val="22"/>
            <w:lang w:eastAsia="en-US"/>
          </w:rPr>
          <w:t xml:space="preserve"> (5.4% for </w:t>
        </w:r>
      </w:ins>
      <w:proofErr w:type="spellStart"/>
      <w:ins w:id="382" w:author="Shaomei Wu" w:date="2013-11-20T14:14:00Z">
        <w:r w:rsidR="00B32793" w:rsidRPr="00B32793">
          <w:rPr>
            <w:rFonts w:ascii="Arial" w:eastAsia="Times New Roman" w:hAnsi="Arial" w:cs="Arial"/>
            <w:color w:val="000000"/>
            <w:sz w:val="22"/>
            <w:szCs w:val="22"/>
            <w:lang w:eastAsia="en-US"/>
          </w:rPr>
          <w:t>VoiceOver</w:t>
        </w:r>
      </w:ins>
      <w:proofErr w:type="spellEnd"/>
      <w:ins w:id="383" w:author="Shaomei Wu" w:date="2013-11-20T14:15:00Z">
        <w:r w:rsidR="00B32793">
          <w:rPr>
            <w:rFonts w:ascii="Arial" w:eastAsia="Times New Roman" w:hAnsi="Arial" w:cs="Arial"/>
            <w:color w:val="000000"/>
            <w:sz w:val="22"/>
            <w:szCs w:val="22"/>
            <w:lang w:eastAsia="en-US"/>
          </w:rPr>
          <w:t xml:space="preserve"> sample</w:t>
        </w:r>
      </w:ins>
      <w:ins w:id="384" w:author="Shaomei Wu" w:date="2013-11-20T14:14:00Z">
        <w:r w:rsidR="00B32793" w:rsidRPr="00B32793">
          <w:rPr>
            <w:rFonts w:ascii="Arial" w:eastAsia="Times New Roman" w:hAnsi="Arial" w:cs="Arial"/>
            <w:color w:val="000000"/>
            <w:sz w:val="22"/>
            <w:szCs w:val="22"/>
            <w:lang w:eastAsia="en-US"/>
          </w:rPr>
          <w:t xml:space="preserve"> and </w:t>
        </w:r>
      </w:ins>
      <w:ins w:id="385" w:author="Shaomei Wu" w:date="2013-11-20T14:15:00Z">
        <w:r w:rsidR="00B32793">
          <w:rPr>
            <w:rFonts w:ascii="Arial" w:eastAsia="Times New Roman" w:hAnsi="Arial" w:cs="Arial"/>
            <w:color w:val="000000"/>
            <w:sz w:val="22"/>
            <w:szCs w:val="22"/>
            <w:lang w:eastAsia="en-US"/>
          </w:rPr>
          <w:t>6.7</w:t>
        </w:r>
        <w:proofErr w:type="gramStart"/>
        <w:r w:rsidR="00B32793">
          <w:rPr>
            <w:rFonts w:ascii="Arial" w:eastAsia="Times New Roman" w:hAnsi="Arial" w:cs="Arial"/>
            <w:color w:val="000000"/>
            <w:sz w:val="22"/>
            <w:szCs w:val="22"/>
            <w:lang w:eastAsia="en-US"/>
          </w:rPr>
          <w:t>%  for</w:t>
        </w:r>
        <w:proofErr w:type="gramEnd"/>
        <w:r w:rsidR="00B32793">
          <w:rPr>
            <w:rFonts w:ascii="Arial" w:eastAsia="Times New Roman" w:hAnsi="Arial" w:cs="Arial"/>
            <w:color w:val="000000"/>
            <w:sz w:val="22"/>
            <w:szCs w:val="22"/>
            <w:lang w:eastAsia="en-US"/>
          </w:rPr>
          <w:t xml:space="preserve"> </w:t>
        </w:r>
      </w:ins>
      <w:proofErr w:type="spellStart"/>
      <w:ins w:id="386" w:author="Shaomei Wu" w:date="2013-11-20T14:14:00Z">
        <w:r w:rsidR="00B32793">
          <w:rPr>
            <w:rFonts w:ascii="Arial" w:eastAsia="Times New Roman" w:hAnsi="Arial" w:cs="Arial"/>
            <w:color w:val="000000"/>
            <w:sz w:val="22"/>
            <w:szCs w:val="22"/>
            <w:lang w:eastAsia="en-US"/>
          </w:rPr>
          <w:t>iOS</w:t>
        </w:r>
        <w:proofErr w:type="spellEnd"/>
        <w:r w:rsidR="00B32793">
          <w:rPr>
            <w:rFonts w:ascii="Arial" w:eastAsia="Times New Roman" w:hAnsi="Arial" w:cs="Arial"/>
            <w:color w:val="000000"/>
            <w:sz w:val="22"/>
            <w:szCs w:val="22"/>
            <w:lang w:eastAsia="en-US"/>
          </w:rPr>
          <w:t xml:space="preserve"> sample</w:t>
        </w:r>
        <w:r w:rsidR="00B32793" w:rsidRPr="00B32793">
          <w:rPr>
            <w:rFonts w:ascii="Arial" w:eastAsia="Times New Roman" w:hAnsi="Arial" w:cs="Arial"/>
            <w:color w:val="000000"/>
            <w:sz w:val="22"/>
            <w:szCs w:val="22"/>
            <w:lang w:eastAsia="en-US"/>
          </w:rPr>
          <w:t>).</w:t>
        </w:r>
      </w:ins>
      <w:ins w:id="387" w:author="Shaomei Wu" w:date="2013-11-20T14:15:00Z">
        <w:r w:rsidR="00B32793">
          <w:rPr>
            <w:rFonts w:ascii="Arial" w:eastAsia="Times New Roman" w:hAnsi="Arial" w:cs="Arial"/>
            <w:color w:val="000000"/>
            <w:sz w:val="22"/>
            <w:szCs w:val="22"/>
            <w:lang w:eastAsia="en-US"/>
          </w:rPr>
          <w:t xml:space="preserve"> We will disc</w:t>
        </w:r>
        <w:r w:rsidR="00F96FAC">
          <w:rPr>
            <w:rFonts w:ascii="Arial" w:eastAsia="Times New Roman" w:hAnsi="Arial" w:cs="Arial"/>
            <w:color w:val="000000"/>
            <w:sz w:val="22"/>
            <w:szCs w:val="22"/>
            <w:lang w:eastAsia="en-US"/>
          </w:rPr>
          <w:t>uss these numbers in revision</w:t>
        </w:r>
        <w:r w:rsidR="00B32793">
          <w:rPr>
            <w:rFonts w:ascii="Arial" w:eastAsia="Times New Roman" w:hAnsi="Arial" w:cs="Arial"/>
            <w:color w:val="000000"/>
            <w:sz w:val="22"/>
            <w:szCs w:val="22"/>
            <w:lang w:eastAsia="en-US"/>
          </w:rPr>
          <w:t>.</w:t>
        </w:r>
      </w:ins>
    </w:p>
    <w:p w14:paraId="0D39693B" w14:textId="47B7FC2C" w:rsidR="006127A4" w:rsidRPr="006127A4" w:rsidDel="00113942" w:rsidRDefault="006127A4">
      <w:pPr>
        <w:spacing w:after="0"/>
        <w:rPr>
          <w:del w:id="388" w:author="Shaomei Wu" w:date="2013-11-20T14:18:00Z"/>
          <w:rFonts w:ascii="Lucida Grande" w:hAnsi="Lucida Grande" w:cs="Lucida Grande"/>
          <w:color w:val="000000"/>
          <w:sz w:val="18"/>
          <w:szCs w:val="18"/>
          <w:lang w:eastAsia="en-US"/>
        </w:rPr>
      </w:pPr>
      <w:del w:id="389" w:author="Shaomei Wu" w:date="2013-11-20T14:14:00Z">
        <w:r w:rsidRPr="006127A4" w:rsidDel="00B32793">
          <w:rPr>
            <w:rFonts w:ascii="Arial" w:hAnsi="Arial" w:cs="Lucida Grande"/>
            <w:color w:val="000000"/>
            <w:sz w:val="22"/>
            <w:szCs w:val="22"/>
            <w:lang w:eastAsia="en-US"/>
          </w:rPr>
          <w:delText>.</w:delText>
        </w:r>
      </w:del>
      <w:r w:rsidRPr="006127A4">
        <w:rPr>
          <w:rFonts w:ascii="Arial" w:hAnsi="Arial" w:cs="Lucida Grande"/>
          <w:color w:val="000000"/>
          <w:sz w:val="22"/>
          <w:szCs w:val="22"/>
          <w:lang w:eastAsia="en-US"/>
        </w:rPr>
        <w:t xml:space="preserve"> </w:t>
      </w:r>
      <w:del w:id="390" w:author="Moira Burke" w:date="2013-11-20T10:37:00Z">
        <w:r w:rsidRPr="006127A4" w:rsidDel="00073ED7">
          <w:rPr>
            <w:rFonts w:ascii="Arial" w:hAnsi="Arial" w:cs="Lucida Grande"/>
            <w:color w:val="000000"/>
            <w:sz w:val="22"/>
            <w:szCs w:val="22"/>
            <w:lang w:eastAsia="en-US"/>
          </w:rPr>
          <w:delText>And we hope that these insights can be useful for future ... ADD PERCENTAGE OF PHOTOS WITH CAPTIONS.</w:delText>
        </w:r>
      </w:del>
    </w:p>
    <w:p w14:paraId="0D4C7FDA" w14:textId="681AEAD6" w:rsidR="00073ED7" w:rsidRPr="00CF00A3" w:rsidRDefault="006127A4" w:rsidP="00113942">
      <w:pPr>
        <w:spacing w:after="0"/>
        <w:rPr>
          <w:rFonts w:ascii="Arial" w:hAnsi="Arial" w:cs="Lucida Grande"/>
          <w:color w:val="000000"/>
          <w:sz w:val="22"/>
          <w:szCs w:val="22"/>
          <w:lang w:eastAsia="en-US"/>
          <w:rPrChange w:id="391" w:author="Moira Burke" w:date="2013-11-20T10:38:00Z">
            <w:rPr>
              <w:rFonts w:ascii="Lucida Grande" w:hAnsi="Lucida Grande" w:cs="Lucida Grande"/>
              <w:color w:val="000000"/>
              <w:sz w:val="18"/>
              <w:szCs w:val="18"/>
              <w:lang w:eastAsia="en-US"/>
            </w:rPr>
          </w:rPrChange>
        </w:rPr>
        <w:pPrChange w:id="392" w:author="Shaomei Wu" w:date="2013-11-20T14:18:00Z">
          <w:pPr>
            <w:spacing w:after="0"/>
            <w:ind w:left="720"/>
          </w:pPr>
        </w:pPrChange>
      </w:pPr>
      <w:r w:rsidRPr="006127A4">
        <w:rPr>
          <w:rFonts w:ascii="Arial" w:hAnsi="Arial" w:cs="Lucida Grande"/>
          <w:color w:val="000000"/>
          <w:sz w:val="22"/>
          <w:szCs w:val="22"/>
          <w:lang w:eastAsia="en-US"/>
        </w:rPr>
        <w:t> </w:t>
      </w:r>
    </w:p>
    <w:p w14:paraId="42FCEDF3" w14:textId="4877AF3C" w:rsidR="006127A4" w:rsidRPr="006127A4" w:rsidRDefault="006127A4" w:rsidP="006127A4">
      <w:pPr>
        <w:spacing w:after="0"/>
        <w:rPr>
          <w:rFonts w:ascii="Lucida Grande" w:hAnsi="Lucida Grande" w:cs="Lucida Grande"/>
          <w:color w:val="000000"/>
          <w:sz w:val="18"/>
          <w:szCs w:val="18"/>
          <w:lang w:eastAsia="en-US"/>
        </w:rPr>
      </w:pPr>
      <w:del w:id="393" w:author="Moira Burke" w:date="2013-11-20T10:39:00Z">
        <w:r w:rsidRPr="006127A4" w:rsidDel="00CF00A3">
          <w:rPr>
            <w:rFonts w:ascii="Arial" w:hAnsi="Arial" w:cs="Lucida Grande"/>
            <w:color w:val="000000"/>
            <w:sz w:val="22"/>
            <w:szCs w:val="22"/>
            <w:lang w:eastAsia="en-US"/>
          </w:rPr>
          <w:delText xml:space="preserve">To address </w:delText>
        </w:r>
      </w:del>
      <w:r w:rsidRPr="006127A4">
        <w:rPr>
          <w:rFonts w:ascii="Arial" w:hAnsi="Arial" w:cs="Lucida Grande"/>
          <w:color w:val="000000"/>
          <w:sz w:val="22"/>
          <w:szCs w:val="22"/>
          <w:lang w:eastAsia="en-US"/>
        </w:rPr>
        <w:t>R2</w:t>
      </w:r>
      <w:del w:id="394" w:author="Moira Burke" w:date="2013-11-20T10:39:00Z">
        <w:r w:rsidRPr="006127A4" w:rsidDel="00CF00A3">
          <w:rPr>
            <w:rFonts w:ascii="Arial" w:hAnsi="Arial" w:cs="Lucida Grande"/>
            <w:color w:val="000000"/>
            <w:sz w:val="22"/>
            <w:szCs w:val="22"/>
            <w:lang w:eastAsia="en-US"/>
          </w:rPr>
          <w:delText>'</w:delText>
        </w:r>
      </w:del>
      <w:ins w:id="395" w:author="Moira Burke" w:date="2013-11-20T10:39:00Z">
        <w:r w:rsidR="00CF00A3">
          <w:rPr>
            <w:rFonts w:ascii="Arial" w:hAnsi="Arial" w:cs="Lucida Grande"/>
            <w:color w:val="000000"/>
            <w:sz w:val="22"/>
            <w:szCs w:val="22"/>
            <w:lang w:eastAsia="en-US"/>
          </w:rPr>
          <w:t xml:space="preserve"> asked about sample distribution:</w:t>
        </w:r>
      </w:ins>
      <w:del w:id="396" w:author="Moira Burke" w:date="2013-11-20T10:39:00Z">
        <w:r w:rsidRPr="006127A4" w:rsidDel="00CF00A3">
          <w:rPr>
            <w:rFonts w:ascii="Arial" w:hAnsi="Arial" w:cs="Lucida Grande"/>
            <w:color w:val="000000"/>
            <w:sz w:val="22"/>
            <w:szCs w:val="22"/>
            <w:lang w:eastAsia="en-US"/>
          </w:rPr>
          <w:delText>s</w:delText>
        </w:r>
      </w:del>
      <w:del w:id="397" w:author="Moira Burke" w:date="2013-11-20T11:01:00Z">
        <w:r w:rsidRPr="006127A4" w:rsidDel="00955DF3">
          <w:rPr>
            <w:rFonts w:ascii="Arial" w:hAnsi="Arial" w:cs="Lucida Grande"/>
            <w:color w:val="000000"/>
            <w:sz w:val="22"/>
            <w:szCs w:val="22"/>
            <w:lang w:eastAsia="en-US"/>
          </w:rPr>
          <w:delText xml:space="preserve"> </w:delText>
        </w:r>
      </w:del>
      <w:ins w:id="398" w:author="Moira Burke" w:date="2013-11-20T11:01:00Z">
        <w:r w:rsidR="00955DF3">
          <w:rPr>
            <w:rFonts w:ascii="Arial" w:hAnsi="Arial" w:cs="Lucida Grande"/>
            <w:color w:val="000000"/>
            <w:sz w:val="22"/>
            <w:szCs w:val="22"/>
            <w:lang w:eastAsia="en-US"/>
          </w:rPr>
          <w:t xml:space="preserve"> </w:t>
        </w:r>
      </w:ins>
      <w:del w:id="399" w:author="Moira Burke" w:date="2013-11-20T10:39:00Z">
        <w:r w:rsidRPr="006127A4" w:rsidDel="00CF00A3">
          <w:rPr>
            <w:rFonts w:ascii="Arial" w:hAnsi="Arial" w:cs="Lucida Grande"/>
            <w:color w:val="000000"/>
            <w:sz w:val="22"/>
            <w:szCs w:val="22"/>
            <w:lang w:eastAsia="en-US"/>
          </w:rPr>
          <w:delText xml:space="preserve">question on sample distribution: </w:delText>
        </w:r>
      </w:del>
      <w:ins w:id="400" w:author="Moira Burke" w:date="2013-11-20T10:39:00Z">
        <w:r w:rsidR="00CF00A3">
          <w:rPr>
            <w:rFonts w:ascii="Arial" w:hAnsi="Arial" w:cs="Lucida Grande"/>
            <w:color w:val="000000"/>
            <w:sz w:val="22"/>
            <w:szCs w:val="22"/>
            <w:lang w:eastAsia="en-US"/>
          </w:rPr>
          <w:t>U</w:t>
        </w:r>
      </w:ins>
      <w:del w:id="401" w:author="Moira Burke" w:date="2013-11-20T10:39:00Z">
        <w:r w:rsidRPr="006127A4" w:rsidDel="00CF00A3">
          <w:rPr>
            <w:rFonts w:ascii="Arial" w:hAnsi="Arial" w:cs="Lucida Grande"/>
            <w:color w:val="000000"/>
            <w:sz w:val="22"/>
            <w:szCs w:val="22"/>
            <w:lang w:eastAsia="en-US"/>
          </w:rPr>
          <w:delText>u</w:delText>
        </w:r>
      </w:del>
      <w:r w:rsidRPr="006127A4">
        <w:rPr>
          <w:rFonts w:ascii="Arial" w:hAnsi="Arial" w:cs="Lucida Grande"/>
          <w:color w:val="000000"/>
          <w:sz w:val="22"/>
          <w:szCs w:val="22"/>
          <w:lang w:eastAsia="en-US"/>
        </w:rPr>
        <w:t xml:space="preserve">sers </w:t>
      </w:r>
      <w:del w:id="402" w:author="Moira Burke" w:date="2013-11-20T10:39:00Z">
        <w:r w:rsidRPr="006127A4" w:rsidDel="00CF00A3">
          <w:rPr>
            <w:rFonts w:ascii="Arial" w:hAnsi="Arial" w:cs="Lucida Grande"/>
            <w:color w:val="000000"/>
            <w:sz w:val="22"/>
            <w:szCs w:val="22"/>
            <w:lang w:eastAsia="en-US"/>
          </w:rPr>
          <w:delText xml:space="preserve">are </w:delText>
        </w:r>
      </w:del>
      <w:ins w:id="403" w:author="Moira Burke" w:date="2013-11-20T10:39:00Z">
        <w:r w:rsidR="00CF00A3">
          <w:rPr>
            <w:rFonts w:ascii="Arial" w:hAnsi="Arial" w:cs="Lucida Grande"/>
            <w:color w:val="000000"/>
            <w:sz w:val="22"/>
            <w:szCs w:val="22"/>
            <w:lang w:eastAsia="en-US"/>
          </w:rPr>
          <w:t>were</w:t>
        </w:r>
        <w:r w:rsidR="00CF00A3" w:rsidRPr="006127A4">
          <w:rPr>
            <w:rFonts w:ascii="Arial" w:hAnsi="Arial" w:cs="Lucida Grande"/>
            <w:color w:val="000000"/>
            <w:sz w:val="22"/>
            <w:szCs w:val="22"/>
            <w:lang w:eastAsia="en-US"/>
          </w:rPr>
          <w:t xml:space="preserve"> </w:t>
        </w:r>
      </w:ins>
      <w:r w:rsidRPr="006127A4">
        <w:rPr>
          <w:rFonts w:ascii="Arial" w:hAnsi="Arial" w:cs="Lucida Grande"/>
          <w:color w:val="000000"/>
          <w:sz w:val="22"/>
          <w:szCs w:val="22"/>
          <w:lang w:eastAsia="en-US"/>
        </w:rPr>
        <w:t xml:space="preserve">randomly sampled </w:t>
      </w:r>
      <w:del w:id="404" w:author="Moira Burke" w:date="2013-11-20T10:39:00Z">
        <w:r w:rsidRPr="006127A4" w:rsidDel="00CF00A3">
          <w:rPr>
            <w:rFonts w:ascii="Arial" w:hAnsi="Arial" w:cs="Lucida Grande"/>
            <w:color w:val="000000"/>
            <w:sz w:val="22"/>
            <w:szCs w:val="22"/>
            <w:lang w:eastAsia="en-US"/>
          </w:rPr>
          <w:delText>and uniformly distributed based on a hash of their Facebook user</w:delText>
        </w:r>
      </w:del>
      <w:del w:id="405" w:author="Moira Burke" w:date="2013-11-20T10:38:00Z">
        <w:r w:rsidRPr="006127A4" w:rsidDel="00CF00A3">
          <w:rPr>
            <w:rFonts w:ascii="Arial" w:hAnsi="Arial" w:cs="Lucida Grande"/>
            <w:color w:val="000000"/>
            <w:sz w:val="22"/>
            <w:szCs w:val="22"/>
            <w:lang w:eastAsia="en-US"/>
          </w:rPr>
          <w:delText xml:space="preserve"> </w:delText>
        </w:r>
      </w:del>
      <w:del w:id="406" w:author="Moira Burke" w:date="2013-11-20T10:39:00Z">
        <w:r w:rsidRPr="006127A4" w:rsidDel="00CF00A3">
          <w:rPr>
            <w:rFonts w:ascii="Arial" w:hAnsi="Arial" w:cs="Lucida Grande"/>
            <w:color w:val="000000"/>
            <w:sz w:val="22"/>
            <w:szCs w:val="22"/>
            <w:lang w:eastAsia="en-US"/>
          </w:rPr>
          <w:delText>id. We set a constant sample rate to ge</w:delText>
        </w:r>
      </w:del>
      <w:ins w:id="407" w:author="Moira Burke" w:date="2013-11-20T10:39:00Z">
        <w:r w:rsidR="00CF00A3">
          <w:rPr>
            <w:rFonts w:ascii="Arial" w:hAnsi="Arial" w:cs="Lucida Grande"/>
            <w:color w:val="000000"/>
            <w:sz w:val="22"/>
            <w:szCs w:val="22"/>
            <w:lang w:eastAsia="en-US"/>
          </w:rPr>
          <w:t>and sample sizes were large</w:t>
        </w:r>
      </w:ins>
      <w:del w:id="408" w:author="Moira Burke" w:date="2013-11-20T10:39:00Z">
        <w:r w:rsidRPr="006127A4" w:rsidDel="00CF00A3">
          <w:rPr>
            <w:rFonts w:ascii="Arial" w:hAnsi="Arial" w:cs="Lucida Grande"/>
            <w:color w:val="000000"/>
            <w:sz w:val="22"/>
            <w:szCs w:val="22"/>
            <w:lang w:eastAsia="en-US"/>
          </w:rPr>
          <w:delText xml:space="preserve">t </w:delText>
        </w:r>
      </w:del>
      <w:del w:id="409" w:author="Moira Burke" w:date="2013-11-20T10:38:00Z">
        <w:r w:rsidRPr="006127A4" w:rsidDel="00CF00A3">
          <w:rPr>
            <w:rFonts w:ascii="Arial" w:hAnsi="Arial" w:cs="Lucida Grande"/>
            <w:color w:val="000000"/>
            <w:sz w:val="22"/>
            <w:szCs w:val="22"/>
            <w:lang w:eastAsia="en-US"/>
          </w:rPr>
          <w:delText xml:space="preserve">big </w:delText>
        </w:r>
      </w:del>
      <w:del w:id="410" w:author="Moira Burke" w:date="2013-11-20T10:39:00Z">
        <w:r w:rsidRPr="006127A4" w:rsidDel="00CF00A3">
          <w:rPr>
            <w:rFonts w:ascii="Arial" w:hAnsi="Arial" w:cs="Lucida Grande"/>
            <w:color w:val="000000"/>
            <w:sz w:val="22"/>
            <w:szCs w:val="22"/>
            <w:lang w:eastAsia="en-US"/>
          </w:rPr>
          <w:delText>enough samples</w:delText>
        </w:r>
      </w:del>
      <w:ins w:id="411" w:author="Moira Burke" w:date="2013-11-20T10:39:00Z">
        <w:r w:rsidR="00CF00A3">
          <w:rPr>
            <w:rFonts w:ascii="Arial" w:hAnsi="Arial" w:cs="Lucida Grande"/>
            <w:color w:val="000000"/>
            <w:sz w:val="22"/>
            <w:szCs w:val="22"/>
            <w:lang w:eastAsia="en-US"/>
          </w:rPr>
          <w:t xml:space="preserve"> enough</w:t>
        </w:r>
      </w:ins>
      <w:r w:rsidRPr="006127A4">
        <w:rPr>
          <w:rFonts w:ascii="Arial" w:hAnsi="Arial" w:cs="Lucida Grande"/>
          <w:color w:val="000000"/>
          <w:sz w:val="22"/>
          <w:szCs w:val="22"/>
          <w:lang w:eastAsia="en-US"/>
        </w:rPr>
        <w:t xml:space="preserve"> </w:t>
      </w:r>
      <w:del w:id="412" w:author="Moira Burke" w:date="2013-11-20T10:40:00Z">
        <w:r w:rsidRPr="006127A4" w:rsidDel="00CF00A3">
          <w:rPr>
            <w:rFonts w:ascii="Arial" w:hAnsi="Arial" w:cs="Lucida Grande"/>
            <w:color w:val="000000"/>
            <w:sz w:val="22"/>
            <w:szCs w:val="22"/>
            <w:lang w:eastAsia="en-US"/>
          </w:rPr>
          <w:delText xml:space="preserve">(50K for VoiceOver, 160K for iOS) </w:delText>
        </w:r>
      </w:del>
      <w:r w:rsidRPr="006127A4">
        <w:rPr>
          <w:rFonts w:ascii="Arial" w:hAnsi="Arial" w:cs="Lucida Grande"/>
          <w:color w:val="000000"/>
          <w:sz w:val="22"/>
          <w:szCs w:val="22"/>
          <w:lang w:eastAsia="en-US"/>
        </w:rPr>
        <w:t>to make statistically significant observation</w:t>
      </w:r>
      <w:ins w:id="413" w:author="Shaomei Wu" w:date="2013-11-20T14:18:00Z">
        <w:r w:rsidR="00113942">
          <w:rPr>
            <w:rFonts w:ascii="Arial" w:hAnsi="Arial" w:cs="Lucida Grande"/>
            <w:color w:val="000000"/>
            <w:sz w:val="22"/>
            <w:szCs w:val="22"/>
            <w:lang w:eastAsia="en-US"/>
          </w:rPr>
          <w:t>s.</w:t>
        </w:r>
      </w:ins>
      <w:del w:id="414" w:author="Shaomei Wu" w:date="2013-11-20T14:18:00Z">
        <w:r w:rsidRPr="006127A4" w:rsidDel="00113942">
          <w:rPr>
            <w:rFonts w:ascii="Arial" w:hAnsi="Arial" w:cs="Lucida Grande"/>
            <w:color w:val="000000"/>
            <w:sz w:val="22"/>
            <w:szCs w:val="22"/>
            <w:lang w:eastAsia="en-US"/>
          </w:rPr>
          <w:delText>s</w:delText>
        </w:r>
      </w:del>
      <w:ins w:id="415" w:author="Moira Burke" w:date="2013-11-20T10:40:00Z">
        <w:del w:id="416" w:author="Shaomei Wu" w:date="2013-11-20T14:18:00Z">
          <w:r w:rsidR="005A0F3B" w:rsidDel="00113942">
            <w:rPr>
              <w:rFonts w:ascii="Arial" w:hAnsi="Arial" w:cs="Lucida Grande"/>
              <w:color w:val="000000"/>
              <w:sz w:val="22"/>
              <w:szCs w:val="22"/>
              <w:lang w:eastAsia="en-US"/>
            </w:rPr>
            <w:delText xml:space="preserve"> based on our prior work with samples this size</w:delText>
          </w:r>
        </w:del>
      </w:ins>
      <w:r w:rsidRPr="006127A4">
        <w:rPr>
          <w:rFonts w:ascii="Arial" w:hAnsi="Arial" w:cs="Lucida Grande"/>
          <w:color w:val="000000"/>
          <w:sz w:val="22"/>
          <w:szCs w:val="22"/>
          <w:lang w:eastAsia="en-US"/>
        </w:rPr>
        <w:t>.</w:t>
      </w:r>
    </w:p>
    <w:p w14:paraId="7C41679A"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74308776" w14:textId="721E33AC"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xml:space="preserve">All reviewers </w:t>
      </w:r>
      <w:del w:id="417" w:author="Moira Burke" w:date="2013-11-20T10:53:00Z">
        <w:r w:rsidRPr="006127A4" w:rsidDel="002A7533">
          <w:rPr>
            <w:rFonts w:ascii="Arial" w:hAnsi="Arial" w:cs="Lucida Grande"/>
            <w:color w:val="000000"/>
            <w:sz w:val="22"/>
            <w:szCs w:val="22"/>
            <w:lang w:eastAsia="en-US"/>
          </w:rPr>
          <w:delText xml:space="preserve">(R1, R2, R3) </w:delText>
        </w:r>
      </w:del>
      <w:r w:rsidRPr="006127A4">
        <w:rPr>
          <w:rFonts w:ascii="Arial" w:hAnsi="Arial" w:cs="Lucida Grande"/>
          <w:color w:val="000000"/>
          <w:sz w:val="22"/>
          <w:szCs w:val="22"/>
          <w:lang w:eastAsia="en-US"/>
        </w:rPr>
        <w:t>raised concern</w:t>
      </w:r>
      <w:ins w:id="418" w:author="Moira Burke" w:date="2013-11-20T10:40:00Z">
        <w:r w:rsidR="00075C24">
          <w:rPr>
            <w:rFonts w:ascii="Arial" w:hAnsi="Arial" w:cs="Lucida Grande"/>
            <w:color w:val="000000"/>
            <w:sz w:val="22"/>
            <w:szCs w:val="22"/>
            <w:lang w:eastAsia="en-US"/>
          </w:rPr>
          <w:t>s</w:t>
        </w:r>
      </w:ins>
      <w:r w:rsidRPr="006127A4">
        <w:rPr>
          <w:rFonts w:ascii="Arial" w:hAnsi="Arial" w:cs="Lucida Grande"/>
          <w:color w:val="000000"/>
          <w:sz w:val="22"/>
          <w:szCs w:val="22"/>
          <w:lang w:eastAsia="en-US"/>
        </w:rPr>
        <w:t xml:space="preserve"> about </w:t>
      </w:r>
      <w:del w:id="419" w:author="Moira Burke" w:date="2013-11-20T11:09:00Z">
        <w:r w:rsidRPr="006127A4" w:rsidDel="00B113E0">
          <w:rPr>
            <w:rFonts w:ascii="Arial" w:hAnsi="Arial" w:cs="Lucida Grande"/>
            <w:color w:val="000000"/>
            <w:sz w:val="22"/>
            <w:szCs w:val="22"/>
            <w:lang w:eastAsia="en-US"/>
          </w:rPr>
          <w:delText xml:space="preserve">separating </w:delText>
        </w:r>
      </w:del>
      <w:del w:id="420" w:author="Moira Burke" w:date="2013-11-20T10:54:00Z">
        <w:r w:rsidRPr="006127A4" w:rsidDel="00BA234A">
          <w:rPr>
            <w:rFonts w:ascii="Arial" w:hAnsi="Arial" w:cs="Lucida Grande"/>
            <w:color w:val="000000"/>
            <w:sz w:val="22"/>
            <w:szCs w:val="22"/>
            <w:lang w:eastAsia="en-US"/>
          </w:rPr>
          <w:delText xml:space="preserve">out </w:delText>
        </w:r>
      </w:del>
      <w:del w:id="421" w:author="Moira Burke" w:date="2013-11-20T11:09:00Z">
        <w:r w:rsidRPr="006127A4" w:rsidDel="00B113E0">
          <w:rPr>
            <w:rFonts w:ascii="Arial" w:hAnsi="Arial" w:cs="Lucida Grande"/>
            <w:color w:val="000000"/>
            <w:sz w:val="22"/>
            <w:szCs w:val="22"/>
            <w:lang w:eastAsia="en-US"/>
          </w:rPr>
          <w:delText xml:space="preserve">TapTapSee users and </w:delText>
        </w:r>
      </w:del>
      <w:r w:rsidRPr="006127A4">
        <w:rPr>
          <w:rFonts w:ascii="Arial" w:hAnsi="Arial" w:cs="Lucida Grande"/>
          <w:color w:val="000000"/>
          <w:sz w:val="22"/>
          <w:szCs w:val="22"/>
          <w:lang w:eastAsia="en-US"/>
        </w:rPr>
        <w:t xml:space="preserve">comparing </w:t>
      </w:r>
      <w:proofErr w:type="spellStart"/>
      <w:ins w:id="422" w:author="Moira Burke" w:date="2013-11-20T11:09:00Z">
        <w:r w:rsidR="00B113E0">
          <w:rPr>
            <w:rFonts w:ascii="Arial" w:hAnsi="Arial" w:cs="Lucida Grande"/>
            <w:color w:val="000000"/>
            <w:sz w:val="22"/>
            <w:szCs w:val="22"/>
            <w:lang w:eastAsia="en-US"/>
          </w:rPr>
          <w:t>TapTapSee</w:t>
        </w:r>
        <w:proofErr w:type="spellEnd"/>
        <w:r w:rsidR="00B113E0">
          <w:rPr>
            <w:rFonts w:ascii="Arial" w:hAnsi="Arial" w:cs="Lucida Grande"/>
            <w:color w:val="000000"/>
            <w:sz w:val="22"/>
            <w:szCs w:val="22"/>
            <w:lang w:eastAsia="en-US"/>
          </w:rPr>
          <w:t xml:space="preserve"> users </w:t>
        </w:r>
      </w:ins>
      <w:del w:id="423" w:author="Moira Burke" w:date="2013-11-20T11:09:00Z">
        <w:r w:rsidRPr="006127A4" w:rsidDel="00B113E0">
          <w:rPr>
            <w:rFonts w:ascii="Arial" w:hAnsi="Arial" w:cs="Lucida Grande"/>
            <w:color w:val="000000"/>
            <w:sz w:val="22"/>
            <w:szCs w:val="22"/>
            <w:lang w:eastAsia="en-US"/>
          </w:rPr>
          <w:delText xml:space="preserve">them </w:delText>
        </w:r>
      </w:del>
      <w:del w:id="424" w:author="Moira Burke" w:date="2013-11-20T10:54:00Z">
        <w:r w:rsidRPr="006127A4" w:rsidDel="00BA234A">
          <w:rPr>
            <w:rFonts w:ascii="Arial" w:hAnsi="Arial" w:cs="Lucida Grande"/>
            <w:color w:val="000000"/>
            <w:sz w:val="22"/>
            <w:szCs w:val="22"/>
            <w:lang w:eastAsia="en-US"/>
          </w:rPr>
          <w:delText xml:space="preserve">with </w:delText>
        </w:r>
      </w:del>
      <w:ins w:id="425" w:author="Moira Burke" w:date="2013-11-20T10:54:00Z">
        <w:r w:rsidR="00BA234A">
          <w:rPr>
            <w:rFonts w:ascii="Arial" w:hAnsi="Arial" w:cs="Lucida Grande"/>
            <w:color w:val="000000"/>
            <w:sz w:val="22"/>
            <w:szCs w:val="22"/>
            <w:lang w:eastAsia="en-US"/>
          </w:rPr>
          <w:t>to</w:t>
        </w:r>
        <w:r w:rsidR="00BA234A" w:rsidRPr="006127A4">
          <w:rPr>
            <w:rFonts w:ascii="Arial" w:hAnsi="Arial" w:cs="Lucida Grande"/>
            <w:color w:val="000000"/>
            <w:sz w:val="22"/>
            <w:szCs w:val="22"/>
            <w:lang w:eastAsia="en-US"/>
          </w:rPr>
          <w:t xml:space="preserve"> </w:t>
        </w:r>
      </w:ins>
      <w:del w:id="426" w:author="Moira Burke" w:date="2013-11-20T10:54:00Z">
        <w:r w:rsidRPr="006127A4" w:rsidDel="00BA234A">
          <w:rPr>
            <w:rFonts w:ascii="Arial" w:hAnsi="Arial" w:cs="Lucida Grande"/>
            <w:color w:val="000000"/>
            <w:sz w:val="22"/>
            <w:szCs w:val="22"/>
            <w:lang w:eastAsia="en-US"/>
          </w:rPr>
          <w:delText>the </w:delText>
        </w:r>
      </w:del>
      <w:proofErr w:type="spellStart"/>
      <w:r w:rsidRPr="006127A4">
        <w:rPr>
          <w:rFonts w:ascii="Arial" w:hAnsi="Arial" w:cs="Lucida Grande"/>
          <w:color w:val="000000"/>
          <w:sz w:val="22"/>
          <w:szCs w:val="22"/>
          <w:lang w:eastAsia="en-US"/>
        </w:rPr>
        <w:t>iOS</w:t>
      </w:r>
      <w:proofErr w:type="spellEnd"/>
      <w:r w:rsidRPr="006127A4">
        <w:rPr>
          <w:rFonts w:ascii="Arial" w:hAnsi="Arial" w:cs="Lucida Grande"/>
          <w:color w:val="000000"/>
          <w:sz w:val="22"/>
          <w:szCs w:val="22"/>
          <w:lang w:eastAsia="en-US"/>
        </w:rPr>
        <w:t> and VoiceOver </w:t>
      </w:r>
      <w:del w:id="427" w:author="Moira Burke" w:date="2013-11-20T10:54:00Z">
        <w:r w:rsidRPr="006127A4" w:rsidDel="00BA234A">
          <w:rPr>
            <w:rFonts w:ascii="Arial" w:hAnsi="Arial" w:cs="Lucida Grande"/>
            <w:color w:val="000000"/>
            <w:sz w:val="22"/>
            <w:szCs w:val="22"/>
            <w:lang w:eastAsia="en-US"/>
          </w:rPr>
          <w:delText>samples</w:delText>
        </w:r>
      </w:del>
      <w:ins w:id="428" w:author="Moira Burke" w:date="2013-11-20T10:54:00Z">
        <w:r w:rsidR="00BA234A">
          <w:rPr>
            <w:rFonts w:ascii="Arial" w:hAnsi="Arial" w:cs="Lucida Grande"/>
            <w:color w:val="000000"/>
            <w:sz w:val="22"/>
            <w:szCs w:val="22"/>
            <w:lang w:eastAsia="en-US"/>
          </w:rPr>
          <w:t>users</w:t>
        </w:r>
      </w:ins>
      <w:r w:rsidRPr="006127A4">
        <w:rPr>
          <w:rFonts w:ascii="Arial" w:hAnsi="Arial" w:cs="Lucida Grande"/>
          <w:color w:val="000000"/>
          <w:sz w:val="22"/>
          <w:szCs w:val="22"/>
          <w:lang w:eastAsia="en-US"/>
        </w:rPr>
        <w:t xml:space="preserve">. Our </w:t>
      </w:r>
      <w:ins w:id="429" w:author="Moira Burke" w:date="2013-11-20T11:09:00Z">
        <w:r w:rsidR="00B113E0">
          <w:rPr>
            <w:rFonts w:ascii="Arial" w:hAnsi="Arial" w:cs="Lucida Grande"/>
            <w:color w:val="000000"/>
            <w:sz w:val="22"/>
            <w:szCs w:val="22"/>
            <w:lang w:eastAsia="en-US"/>
          </w:rPr>
          <w:t>goal</w:t>
        </w:r>
      </w:ins>
      <w:ins w:id="430" w:author="Moira Burke" w:date="2013-11-20T10:54:00Z">
        <w:r w:rsidR="00DC5293">
          <w:rPr>
            <w:rFonts w:ascii="Arial" w:hAnsi="Arial" w:cs="Lucida Grande"/>
            <w:color w:val="000000"/>
            <w:sz w:val="22"/>
            <w:szCs w:val="22"/>
            <w:lang w:eastAsia="en-US"/>
          </w:rPr>
          <w:t xml:space="preserve"> </w:t>
        </w:r>
      </w:ins>
      <w:del w:id="431" w:author="Moira Burke" w:date="2013-11-20T10:54:00Z">
        <w:r w:rsidRPr="006127A4" w:rsidDel="00DC5293">
          <w:rPr>
            <w:rFonts w:ascii="Arial" w:hAnsi="Arial" w:cs="Lucida Grande"/>
            <w:color w:val="000000"/>
            <w:sz w:val="22"/>
            <w:szCs w:val="22"/>
            <w:lang w:eastAsia="en-US"/>
          </w:rPr>
          <w:delText xml:space="preserve">reason to do so </w:delText>
        </w:r>
      </w:del>
      <w:r w:rsidRPr="006127A4">
        <w:rPr>
          <w:rFonts w:ascii="Arial" w:hAnsi="Arial" w:cs="Lucida Grande"/>
          <w:color w:val="000000"/>
          <w:sz w:val="22"/>
          <w:szCs w:val="22"/>
          <w:lang w:eastAsia="en-US"/>
        </w:rPr>
        <w:t>was to obtain a subset of individuals with severe vision impair</w:t>
      </w:r>
      <w:del w:id="432" w:author="Moira Burke" w:date="2013-11-20T10:40:00Z">
        <w:r w:rsidRPr="006127A4" w:rsidDel="00075C24">
          <w:rPr>
            <w:rFonts w:ascii="Arial" w:hAnsi="Arial" w:cs="Lucida Grande"/>
            <w:color w:val="000000"/>
            <w:sz w:val="22"/>
            <w:szCs w:val="22"/>
            <w:lang w:eastAsia="en-US"/>
          </w:rPr>
          <w:delText>e</w:delText>
        </w:r>
      </w:del>
      <w:r w:rsidRPr="006127A4">
        <w:rPr>
          <w:rFonts w:ascii="Arial" w:hAnsi="Arial" w:cs="Lucida Grande"/>
          <w:color w:val="000000"/>
          <w:sz w:val="22"/>
          <w:szCs w:val="22"/>
          <w:lang w:eastAsia="en-US"/>
        </w:rPr>
        <w:t xml:space="preserve">ment. However, this sample is so small that it is potentially </w:t>
      </w:r>
      <w:del w:id="433" w:author="Moira Burke" w:date="2013-11-20T11:09:00Z">
        <w:r w:rsidRPr="006127A4" w:rsidDel="00B113E0">
          <w:rPr>
            <w:rFonts w:ascii="Arial" w:hAnsi="Arial" w:cs="Lucida Grande"/>
            <w:color w:val="000000"/>
            <w:sz w:val="22"/>
            <w:szCs w:val="22"/>
            <w:lang w:eastAsia="en-US"/>
          </w:rPr>
          <w:delText xml:space="preserve">skewed and </w:delText>
        </w:r>
      </w:del>
      <w:r w:rsidRPr="006127A4">
        <w:rPr>
          <w:rFonts w:ascii="Arial" w:hAnsi="Arial" w:cs="Lucida Grande"/>
          <w:color w:val="000000"/>
          <w:sz w:val="22"/>
          <w:szCs w:val="22"/>
          <w:lang w:eastAsia="en-US"/>
        </w:rPr>
        <w:t>biased in its own way (</w:t>
      </w:r>
      <w:del w:id="434" w:author="Moira Burke" w:date="2013-11-20T11:10:00Z">
        <w:r w:rsidRPr="006127A4" w:rsidDel="00B113E0">
          <w:rPr>
            <w:rFonts w:ascii="Arial" w:hAnsi="Arial" w:cs="Lucida Grande"/>
            <w:color w:val="000000"/>
            <w:sz w:val="22"/>
            <w:szCs w:val="22"/>
            <w:lang w:eastAsia="en-US"/>
          </w:rPr>
          <w:delText xml:space="preserve">as mentioned by </w:delText>
        </w:r>
      </w:del>
      <w:r w:rsidRPr="006127A4">
        <w:rPr>
          <w:rFonts w:ascii="Arial" w:hAnsi="Arial" w:cs="Lucida Grande"/>
          <w:color w:val="000000"/>
          <w:sz w:val="22"/>
          <w:szCs w:val="22"/>
          <w:lang w:eastAsia="en-US"/>
        </w:rPr>
        <w:t xml:space="preserve">R1). We will remove the analysis of </w:t>
      </w:r>
      <w:proofErr w:type="spellStart"/>
      <w:r w:rsidRPr="006127A4">
        <w:rPr>
          <w:rFonts w:ascii="Arial" w:hAnsi="Arial" w:cs="Lucida Grande"/>
          <w:color w:val="000000"/>
          <w:sz w:val="22"/>
          <w:szCs w:val="22"/>
          <w:lang w:eastAsia="en-US"/>
        </w:rPr>
        <w:t>TapTapSee</w:t>
      </w:r>
      <w:proofErr w:type="spellEnd"/>
      <w:r w:rsidRPr="006127A4">
        <w:rPr>
          <w:rFonts w:ascii="Arial" w:hAnsi="Arial" w:cs="Lucida Grande"/>
          <w:color w:val="000000"/>
          <w:sz w:val="22"/>
          <w:szCs w:val="22"/>
          <w:lang w:eastAsia="en-US"/>
        </w:rPr>
        <w:t xml:space="preserve"> </w:t>
      </w:r>
      <w:del w:id="435" w:author="Moira Burke" w:date="2013-11-20T10:40:00Z">
        <w:r w:rsidRPr="006127A4" w:rsidDel="00075C24">
          <w:rPr>
            <w:rFonts w:ascii="Arial" w:hAnsi="Arial" w:cs="Lucida Grande"/>
            <w:color w:val="000000"/>
            <w:sz w:val="22"/>
            <w:szCs w:val="22"/>
            <w:lang w:eastAsia="en-US"/>
          </w:rPr>
          <w:delText xml:space="preserve">sample </w:delText>
        </w:r>
      </w:del>
      <w:ins w:id="436" w:author="Moira Burke" w:date="2013-11-20T10:40:00Z">
        <w:r w:rsidR="00075C24">
          <w:rPr>
            <w:rFonts w:ascii="Arial" w:hAnsi="Arial" w:cs="Lucida Grande"/>
            <w:color w:val="000000"/>
            <w:sz w:val="22"/>
            <w:szCs w:val="22"/>
            <w:lang w:eastAsia="en-US"/>
          </w:rPr>
          <w:t>users</w:t>
        </w:r>
        <w:r w:rsidR="00075C24" w:rsidRPr="006127A4">
          <w:rPr>
            <w:rFonts w:ascii="Arial" w:hAnsi="Arial" w:cs="Lucida Grande"/>
            <w:color w:val="000000"/>
            <w:sz w:val="22"/>
            <w:szCs w:val="22"/>
            <w:lang w:eastAsia="en-US"/>
          </w:rPr>
          <w:t xml:space="preserve"> </w:t>
        </w:r>
      </w:ins>
      <w:r w:rsidRPr="006127A4">
        <w:rPr>
          <w:rFonts w:ascii="Arial" w:hAnsi="Arial" w:cs="Lucida Grande"/>
          <w:color w:val="000000"/>
          <w:sz w:val="22"/>
          <w:szCs w:val="22"/>
          <w:lang w:eastAsia="en-US"/>
        </w:rPr>
        <w:t>from the network section.</w:t>
      </w:r>
    </w:p>
    <w:p w14:paraId="04C9B846"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49AF1964" w14:textId="7D7CEA23" w:rsidR="006127A4" w:rsidRPr="006127A4" w:rsidRDefault="006127A4" w:rsidP="006127A4">
      <w:pPr>
        <w:spacing w:after="0"/>
        <w:rPr>
          <w:rFonts w:ascii="Lucida Grande" w:hAnsi="Lucida Grande" w:cs="Lucida Grande"/>
          <w:color w:val="000000"/>
          <w:sz w:val="18"/>
          <w:szCs w:val="18"/>
          <w:lang w:eastAsia="en-US"/>
        </w:rPr>
      </w:pPr>
      <w:del w:id="437" w:author="Moira Burke" w:date="2013-11-20T10:41:00Z">
        <w:r w:rsidRPr="006127A4" w:rsidDel="00D25673">
          <w:rPr>
            <w:rFonts w:ascii="Arial" w:hAnsi="Arial" w:cs="Lucida Grande"/>
            <w:color w:val="000000"/>
            <w:sz w:val="22"/>
            <w:szCs w:val="22"/>
            <w:lang w:eastAsia="en-US"/>
          </w:rPr>
          <w:delText xml:space="preserve">Limitations (AC, R1, R3): </w:delText>
        </w:r>
      </w:del>
      <w:ins w:id="438" w:author="Moira Burke" w:date="2013-11-20T10:40:00Z">
        <w:r w:rsidR="00D25673">
          <w:rPr>
            <w:rFonts w:ascii="Arial" w:hAnsi="Arial" w:cs="Lucida Grande"/>
            <w:color w:val="000000"/>
            <w:sz w:val="22"/>
            <w:szCs w:val="22"/>
            <w:lang w:eastAsia="en-US"/>
          </w:rPr>
          <w:t>I</w:t>
        </w:r>
      </w:ins>
      <w:del w:id="439" w:author="Moira Burke" w:date="2013-11-20T10:40:00Z">
        <w:r w:rsidRPr="006127A4" w:rsidDel="00D25673">
          <w:rPr>
            <w:rFonts w:ascii="Arial" w:hAnsi="Arial" w:cs="Lucida Grande"/>
            <w:color w:val="000000"/>
            <w:sz w:val="22"/>
            <w:szCs w:val="22"/>
            <w:lang w:eastAsia="en-US"/>
          </w:rPr>
          <w:delText>i</w:delText>
        </w:r>
      </w:del>
      <w:r w:rsidRPr="006127A4">
        <w:rPr>
          <w:rFonts w:ascii="Arial" w:hAnsi="Arial" w:cs="Lucida Grande"/>
          <w:color w:val="000000"/>
          <w:sz w:val="22"/>
          <w:szCs w:val="22"/>
          <w:lang w:eastAsia="en-US"/>
        </w:rPr>
        <w:t>n the revision, we will discuss limitations in greater detail</w:t>
      </w:r>
      <w:ins w:id="440" w:author="Moira Burke" w:date="2013-11-20T10:40:00Z">
        <w:r w:rsidR="00D25673">
          <w:rPr>
            <w:rFonts w:ascii="Arial" w:hAnsi="Arial" w:cs="Lucida Grande"/>
            <w:color w:val="000000"/>
            <w:sz w:val="22"/>
            <w:szCs w:val="22"/>
            <w:lang w:eastAsia="en-US"/>
          </w:rPr>
          <w:t xml:space="preserve"> (AC, R1, R3)</w:t>
        </w:r>
      </w:ins>
      <w:r w:rsidRPr="006127A4">
        <w:rPr>
          <w:rFonts w:ascii="Arial" w:hAnsi="Arial" w:cs="Lucida Grande"/>
          <w:color w:val="000000"/>
          <w:sz w:val="22"/>
          <w:szCs w:val="22"/>
          <w:lang w:eastAsia="en-US"/>
        </w:rPr>
        <w:t>, such as limiting the study to VoiceOver (iPhone) users and their behaviors on F</w:t>
      </w:r>
      <w:ins w:id="441" w:author="Moira Burke" w:date="2013-11-20T10:55:00Z">
        <w:r w:rsidR="00831AEC">
          <w:rPr>
            <w:rFonts w:ascii="Arial" w:hAnsi="Arial" w:cs="Lucida Grande"/>
            <w:color w:val="000000"/>
            <w:sz w:val="22"/>
            <w:szCs w:val="22"/>
            <w:lang w:eastAsia="en-US"/>
          </w:rPr>
          <w:t>B</w:t>
        </w:r>
      </w:ins>
      <w:del w:id="442" w:author="Moira Burke" w:date="2013-11-20T10:55:00Z">
        <w:r w:rsidRPr="006127A4" w:rsidDel="00831AEC">
          <w:rPr>
            <w:rFonts w:ascii="Arial" w:hAnsi="Arial" w:cs="Lucida Grande"/>
            <w:color w:val="000000"/>
            <w:sz w:val="22"/>
            <w:szCs w:val="22"/>
            <w:lang w:eastAsia="en-US"/>
          </w:rPr>
          <w:delText>acebook</w:delText>
        </w:r>
      </w:del>
      <w:r w:rsidRPr="006127A4">
        <w:rPr>
          <w:rFonts w:ascii="Arial" w:hAnsi="Arial" w:cs="Lucida Grande"/>
          <w:color w:val="000000"/>
          <w:sz w:val="22"/>
          <w:szCs w:val="22"/>
          <w:lang w:eastAsia="en-US"/>
        </w:rPr>
        <w:t>, and lack of information about the level or history of users' vision impairments</w:t>
      </w:r>
      <w:del w:id="443" w:author="Moira Burke" w:date="2013-11-20T10:55:00Z">
        <w:r w:rsidRPr="006127A4" w:rsidDel="00831AEC">
          <w:rPr>
            <w:rFonts w:ascii="Arial" w:hAnsi="Arial" w:cs="Lucida Grande"/>
            <w:color w:val="000000"/>
            <w:sz w:val="22"/>
            <w:szCs w:val="22"/>
            <w:lang w:eastAsia="en-US"/>
          </w:rPr>
          <w:delText xml:space="preserve"> (although we may be able to infer it based on their activity patterns, but this is beyond the scope of this study)</w:delText>
        </w:r>
      </w:del>
      <w:r w:rsidRPr="006127A4">
        <w:rPr>
          <w:rFonts w:ascii="Arial" w:hAnsi="Arial" w:cs="Lucida Grande"/>
          <w:color w:val="000000"/>
          <w:sz w:val="22"/>
          <w:szCs w:val="22"/>
          <w:lang w:eastAsia="en-US"/>
        </w:rPr>
        <w:t>.</w:t>
      </w:r>
    </w:p>
    <w:p w14:paraId="5D6DE180" w14:textId="77777777" w:rsidR="006127A4" w:rsidRPr="006127A4" w:rsidDel="00590930" w:rsidRDefault="006127A4">
      <w:pPr>
        <w:spacing w:after="0"/>
        <w:rPr>
          <w:del w:id="444" w:author="Moira Burke" w:date="2013-11-20T10:44:00Z"/>
          <w:rFonts w:ascii="Lucida Grande" w:hAnsi="Lucida Grande" w:cs="Lucida Grande"/>
          <w:color w:val="000000"/>
          <w:sz w:val="18"/>
          <w:szCs w:val="18"/>
          <w:lang w:eastAsia="en-US"/>
        </w:rPr>
        <w:pPrChange w:id="445" w:author="Moira Burke" w:date="2013-11-20T10:54:00Z">
          <w:pPr>
            <w:spacing w:after="0"/>
            <w:ind w:left="720"/>
          </w:pPr>
        </w:pPrChange>
      </w:pPr>
      <w:del w:id="446" w:author="Moira Burke" w:date="2013-11-20T10:54:00Z">
        <w:r w:rsidRPr="006127A4" w:rsidDel="00260714">
          <w:rPr>
            <w:rFonts w:ascii="Arial" w:hAnsi="Arial" w:cs="Lucida Grande"/>
            <w:color w:val="000000"/>
            <w:sz w:val="22"/>
            <w:szCs w:val="22"/>
            <w:lang w:eastAsia="en-US"/>
          </w:rPr>
          <w:delText> </w:delText>
        </w:r>
      </w:del>
    </w:p>
    <w:p w14:paraId="5B70D2FA" w14:textId="4C6BD2F1" w:rsidR="006127A4" w:rsidRPr="006127A4" w:rsidDel="00260714" w:rsidRDefault="006127A4">
      <w:pPr>
        <w:spacing w:after="0"/>
        <w:ind w:left="720"/>
        <w:rPr>
          <w:del w:id="447" w:author="Moira Burke" w:date="2013-11-20T10:54:00Z"/>
          <w:rFonts w:ascii="Lucida Grande" w:hAnsi="Lucida Grande" w:cs="Lucida Grande"/>
          <w:color w:val="000000"/>
          <w:sz w:val="18"/>
          <w:szCs w:val="18"/>
          <w:lang w:eastAsia="en-US"/>
        </w:rPr>
        <w:pPrChange w:id="448" w:author="Moira Burke" w:date="2013-11-20T10:44:00Z">
          <w:pPr>
            <w:spacing w:after="0"/>
          </w:pPr>
        </w:pPrChange>
      </w:pPr>
      <w:moveFromRangeStart w:id="449" w:author="Moira Burke" w:date="2013-11-20T10:41:00Z" w:name="move246563421"/>
      <w:moveFrom w:id="450" w:author="Moira Burke" w:date="2013-11-20T10:41:00Z">
        <w:r w:rsidRPr="006127A4" w:rsidDel="00D25673">
          <w:rPr>
            <w:rFonts w:ascii="Arial" w:hAnsi="Arial" w:cs="Lucida Grande"/>
            <w:color w:val="000000"/>
            <w:sz w:val="22"/>
            <w:szCs w:val="22"/>
            <w:lang w:eastAsia="en-US"/>
          </w:rPr>
          <w:t>To clarify R2's question about two periods for status updates analysis on Page 5, we did not mean comparing status updates from the two periods when we collect the data, by first period, we mean the baseline corpus used in the 2-point trend-detection algorithm, and the second period is the data set from which the algorithm tries to find trending tokens from (based on the language model learned from the baseline corpus). In current version of this paper, we used the iOS sample users' status updates (photo captions) as baseline and detect the trending terms from the VoiceOver sample.</w:t>
        </w:r>
      </w:moveFrom>
      <w:moveFromRangeEnd w:id="449"/>
    </w:p>
    <w:p w14:paraId="125A94BE" w14:textId="7FA4B11A" w:rsidR="006127A4" w:rsidRPr="006127A4" w:rsidRDefault="006127A4" w:rsidP="006127A4">
      <w:pPr>
        <w:spacing w:after="0"/>
        <w:ind w:left="720"/>
        <w:rPr>
          <w:rFonts w:ascii="Lucida Grande" w:hAnsi="Lucida Grande" w:cs="Lucida Grande"/>
          <w:color w:val="000000"/>
          <w:sz w:val="18"/>
          <w:szCs w:val="18"/>
          <w:lang w:eastAsia="en-US"/>
        </w:rPr>
      </w:pPr>
      <w:del w:id="451" w:author="Moira Burke" w:date="2013-11-20T10:44:00Z">
        <w:r w:rsidRPr="006127A4" w:rsidDel="00590930">
          <w:rPr>
            <w:rFonts w:ascii="Arial" w:hAnsi="Arial" w:cs="Lucida Grande"/>
            <w:color w:val="000000"/>
            <w:sz w:val="22"/>
            <w:szCs w:val="22"/>
            <w:lang w:eastAsia="en-US"/>
          </w:rPr>
          <w:delText> </w:delText>
        </w:r>
      </w:del>
    </w:p>
    <w:p w14:paraId="38090149" w14:textId="77777777" w:rsidR="006127A4" w:rsidRPr="006127A4" w:rsidRDefault="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We will expand the related work section by providing background on the stigma effects</w:t>
      </w:r>
    </w:p>
    <w:p w14:paraId="4C831334" w14:textId="11263AF9" w:rsidR="006127A4" w:rsidRPr="006127A4" w:rsidRDefault="006127A4">
      <w:pPr>
        <w:spacing w:after="0"/>
        <w:rPr>
          <w:rFonts w:ascii="Lucida Grande" w:hAnsi="Lucida Grande" w:cs="Lucida Grande"/>
          <w:color w:val="000000"/>
          <w:sz w:val="18"/>
          <w:szCs w:val="18"/>
          <w:lang w:eastAsia="en-US"/>
        </w:rPr>
        <w:pPrChange w:id="452" w:author="Moira Burke" w:date="2013-11-20T10:44:00Z">
          <w:pPr>
            <w:spacing w:after="0"/>
            <w:ind w:left="720"/>
          </w:pPr>
        </w:pPrChange>
      </w:pPr>
      <w:proofErr w:type="gramStart"/>
      <w:r w:rsidRPr="006127A4">
        <w:rPr>
          <w:rFonts w:ascii="Arial" w:hAnsi="Arial" w:cs="Lucida Grande"/>
          <w:color w:val="000000"/>
          <w:sz w:val="22"/>
          <w:szCs w:val="22"/>
          <w:lang w:eastAsia="en-US"/>
        </w:rPr>
        <w:t>of</w:t>
      </w:r>
      <w:proofErr w:type="gramEnd"/>
      <w:r w:rsidRPr="006127A4">
        <w:rPr>
          <w:rFonts w:ascii="Arial" w:hAnsi="Arial" w:cs="Lucida Grande"/>
          <w:color w:val="000000"/>
          <w:sz w:val="22"/>
          <w:szCs w:val="22"/>
          <w:lang w:eastAsia="en-US"/>
        </w:rPr>
        <w:t xml:space="preserve"> disability and more discussion on Brady et al. 2013. We will also </w:t>
      </w:r>
      <w:ins w:id="453" w:author="Moira Burke" w:date="2013-11-20T10:44:00Z">
        <w:r w:rsidR="00590930">
          <w:rPr>
            <w:rFonts w:ascii="Arial" w:hAnsi="Arial" w:cs="Lucida Grande"/>
            <w:color w:val="000000"/>
            <w:sz w:val="22"/>
            <w:szCs w:val="22"/>
            <w:lang w:eastAsia="en-US"/>
          </w:rPr>
          <w:t>fix the spelling mist</w:t>
        </w:r>
      </w:ins>
      <w:ins w:id="454" w:author="Moira Burke" w:date="2013-11-20T10:45:00Z">
        <w:r w:rsidR="00590930">
          <w:rPr>
            <w:rFonts w:ascii="Arial" w:hAnsi="Arial" w:cs="Lucida Grande"/>
            <w:color w:val="000000"/>
            <w:sz w:val="22"/>
            <w:szCs w:val="22"/>
            <w:lang w:eastAsia="en-US"/>
          </w:rPr>
          <w:t>a</w:t>
        </w:r>
      </w:ins>
      <w:ins w:id="455" w:author="Moira Burke" w:date="2013-11-20T10:44:00Z">
        <w:r w:rsidR="00590930">
          <w:rPr>
            <w:rFonts w:ascii="Arial" w:hAnsi="Arial" w:cs="Lucida Grande"/>
            <w:color w:val="000000"/>
            <w:sz w:val="22"/>
            <w:szCs w:val="22"/>
            <w:lang w:eastAsia="en-US"/>
          </w:rPr>
          <w:t>kes and have an external reader do a thorough proofreading for</w:t>
        </w:r>
      </w:ins>
      <w:del w:id="456" w:author="Moira Burke" w:date="2013-11-20T10:44:00Z">
        <w:r w:rsidRPr="006127A4" w:rsidDel="00590930">
          <w:rPr>
            <w:rFonts w:ascii="Arial" w:hAnsi="Arial" w:cs="Lucida Grande"/>
            <w:color w:val="000000"/>
            <w:sz w:val="22"/>
            <w:szCs w:val="22"/>
            <w:lang w:eastAsia="en-US"/>
          </w:rPr>
          <w:delText>fix all the spelling and</w:delText>
        </w:r>
      </w:del>
      <w:r w:rsidRPr="006127A4">
        <w:rPr>
          <w:rFonts w:ascii="Arial" w:hAnsi="Arial" w:cs="Lucida Grande"/>
          <w:color w:val="000000"/>
          <w:sz w:val="22"/>
          <w:szCs w:val="22"/>
          <w:lang w:eastAsia="en-US"/>
        </w:rPr>
        <w:t xml:space="preserve"> gramma</w:t>
      </w:r>
      <w:ins w:id="457" w:author="Moira Burke" w:date="2013-11-20T10:44:00Z">
        <w:r w:rsidR="00590930">
          <w:rPr>
            <w:rFonts w:ascii="Arial" w:hAnsi="Arial" w:cs="Lucida Grande"/>
            <w:color w:val="000000"/>
            <w:sz w:val="22"/>
            <w:szCs w:val="22"/>
            <w:lang w:eastAsia="en-US"/>
          </w:rPr>
          <w:t>r.</w:t>
        </w:r>
      </w:ins>
      <w:del w:id="458" w:author="Moira Burke" w:date="2013-11-20T10:44:00Z">
        <w:r w:rsidRPr="006127A4" w:rsidDel="00590930">
          <w:rPr>
            <w:rFonts w:ascii="Arial" w:hAnsi="Arial" w:cs="Lucida Grande"/>
            <w:color w:val="000000"/>
            <w:sz w:val="22"/>
            <w:szCs w:val="22"/>
            <w:lang w:eastAsia="en-US"/>
          </w:rPr>
          <w:delText>tical mistakes.</w:delText>
        </w:r>
      </w:del>
    </w:p>
    <w:p w14:paraId="5B8488E2" w14:textId="77777777"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06841B86" w14:textId="77777777" w:rsidR="006127A4" w:rsidRPr="006127A4" w:rsidDel="00A37B51" w:rsidRDefault="006127A4" w:rsidP="006127A4">
      <w:pPr>
        <w:spacing w:after="0"/>
        <w:rPr>
          <w:del w:id="459" w:author="Moira Burke" w:date="2013-11-20T10:45:00Z"/>
          <w:rFonts w:ascii="Times" w:eastAsia="Times New Roman" w:hAnsi="Times" w:cs="Times New Roman"/>
          <w:sz w:val="20"/>
          <w:szCs w:val="20"/>
          <w:lang w:eastAsia="en-US"/>
        </w:rPr>
      </w:pPr>
      <w:r w:rsidRPr="006127A4">
        <w:rPr>
          <w:rFonts w:ascii="Arial" w:hAnsi="Arial" w:cs="Lucida Grande"/>
          <w:color w:val="000000"/>
          <w:sz w:val="22"/>
          <w:szCs w:val="22"/>
          <w:lang w:eastAsia="en-US"/>
        </w:rPr>
        <w:t xml:space="preserve">[1] Lumley T, </w:t>
      </w:r>
      <w:proofErr w:type="spellStart"/>
      <w:r w:rsidRPr="006127A4">
        <w:rPr>
          <w:rFonts w:ascii="Arial" w:hAnsi="Arial" w:cs="Lucida Grande"/>
          <w:color w:val="000000"/>
          <w:sz w:val="22"/>
          <w:szCs w:val="22"/>
          <w:lang w:eastAsia="en-US"/>
        </w:rPr>
        <w:t>Diehr</w:t>
      </w:r>
      <w:proofErr w:type="spellEnd"/>
      <w:r w:rsidRPr="006127A4">
        <w:rPr>
          <w:rFonts w:ascii="Arial" w:hAnsi="Arial" w:cs="Lucida Grande"/>
          <w:color w:val="000000"/>
          <w:sz w:val="22"/>
          <w:szCs w:val="22"/>
          <w:lang w:eastAsia="en-US"/>
        </w:rPr>
        <w:t xml:space="preserve"> P, Emerson S, Chen L., </w:t>
      </w:r>
      <w:r w:rsidRPr="006127A4">
        <w:rPr>
          <w:rFonts w:ascii="Lucida Grande" w:hAnsi="Lucida Grande" w:cs="Lucida Grande"/>
          <w:color w:val="000000"/>
          <w:sz w:val="18"/>
          <w:szCs w:val="18"/>
          <w:lang w:eastAsia="en-US"/>
        </w:rPr>
        <w:fldChar w:fldCharType="begin"/>
      </w:r>
      <w:r w:rsidRPr="006127A4">
        <w:rPr>
          <w:rFonts w:ascii="Lucida Grande" w:hAnsi="Lucida Grande" w:cs="Lucida Grande"/>
          <w:color w:val="000000"/>
          <w:sz w:val="18"/>
          <w:szCs w:val="18"/>
          <w:lang w:eastAsia="en-US"/>
        </w:rPr>
        <w:instrText xml:space="preserve"> HYPERLINK "http://www.ncbi.nlm.nih.gov/pubmed/11910059" \t "_blank" </w:instrText>
      </w:r>
      <w:r w:rsidRPr="006127A4">
        <w:rPr>
          <w:rFonts w:ascii="Lucida Grande" w:hAnsi="Lucida Grande" w:cs="Lucida Grande"/>
          <w:color w:val="000000"/>
          <w:sz w:val="18"/>
          <w:szCs w:val="18"/>
          <w:lang w:eastAsia="en-US"/>
        </w:rPr>
        <w:fldChar w:fldCharType="separate"/>
      </w:r>
      <w:r w:rsidRPr="006127A4">
        <w:rPr>
          <w:rFonts w:ascii="Arial" w:hAnsi="Arial" w:cs="Lucida Grande"/>
          <w:color w:val="0000FF"/>
          <w:sz w:val="22"/>
          <w:szCs w:val="22"/>
          <w:u w:val="single"/>
          <w:lang w:eastAsia="en-US"/>
        </w:rPr>
        <w:t>The importance of the normality assumption in large public health data sets.</w:t>
      </w:r>
      <w:r w:rsidRPr="006127A4">
        <w:rPr>
          <w:rFonts w:ascii="Lucida Grande" w:hAnsi="Lucida Grande" w:cs="Lucida Grande"/>
          <w:color w:val="000000"/>
          <w:sz w:val="18"/>
          <w:szCs w:val="18"/>
          <w:lang w:eastAsia="en-US"/>
        </w:rPr>
        <w:fldChar w:fldCharType="end"/>
      </w:r>
      <w:r w:rsidRPr="006127A4">
        <w:rPr>
          <w:rFonts w:ascii="Arial" w:hAnsi="Arial" w:cs="Lucida Grande"/>
          <w:color w:val="0000FF"/>
          <w:sz w:val="22"/>
          <w:szCs w:val="22"/>
          <w:u w:val="single"/>
          <w:lang w:eastAsia="en-US"/>
        </w:rPr>
        <w:t> </w:t>
      </w:r>
      <w:proofErr w:type="spellStart"/>
      <w:proofErr w:type="gramStart"/>
      <w:r w:rsidRPr="006127A4">
        <w:rPr>
          <w:rFonts w:ascii="Arial" w:hAnsi="Arial" w:cs="Lucida Grande"/>
          <w:color w:val="000000"/>
          <w:sz w:val="22"/>
          <w:szCs w:val="22"/>
          <w:lang w:eastAsia="en-US"/>
        </w:rPr>
        <w:t>Annu</w:t>
      </w:r>
      <w:proofErr w:type="spellEnd"/>
      <w:r w:rsidRPr="006127A4">
        <w:rPr>
          <w:rFonts w:ascii="Arial" w:hAnsi="Arial" w:cs="Lucida Grande"/>
          <w:color w:val="000000"/>
          <w:sz w:val="22"/>
          <w:szCs w:val="22"/>
          <w:lang w:eastAsia="en-US"/>
        </w:rPr>
        <w:t xml:space="preserve"> Rev Public Health.</w:t>
      </w:r>
      <w:proofErr w:type="gramEnd"/>
      <w:r w:rsidRPr="006127A4">
        <w:rPr>
          <w:rFonts w:ascii="Arial" w:hAnsi="Arial" w:cs="Lucida Grande"/>
          <w:color w:val="000000"/>
          <w:sz w:val="22"/>
          <w:szCs w:val="22"/>
          <w:lang w:eastAsia="en-US"/>
        </w:rPr>
        <w:t xml:space="preserve"> 2002</w:t>
      </w:r>
      <w:proofErr w:type="gramStart"/>
      <w:r w:rsidRPr="006127A4">
        <w:rPr>
          <w:rFonts w:ascii="Arial" w:hAnsi="Arial" w:cs="Lucida Grande"/>
          <w:color w:val="000000"/>
          <w:sz w:val="22"/>
          <w:szCs w:val="22"/>
          <w:lang w:eastAsia="en-US"/>
        </w:rPr>
        <w:t>;23:151</w:t>
      </w:r>
      <w:proofErr w:type="gramEnd"/>
      <w:r w:rsidRPr="006127A4">
        <w:rPr>
          <w:rFonts w:ascii="Arial" w:hAnsi="Arial" w:cs="Lucida Grande"/>
          <w:color w:val="000000"/>
          <w:sz w:val="22"/>
          <w:szCs w:val="22"/>
          <w:lang w:eastAsia="en-US"/>
        </w:rPr>
        <w:t>-69.</w:t>
      </w:r>
      <w:del w:id="460" w:author="Moira Burke" w:date="2013-11-20T10:45:00Z">
        <w:r w:rsidRPr="006127A4" w:rsidDel="00A37B51">
          <w:rPr>
            <w:rFonts w:ascii="Times" w:eastAsia="Times New Roman" w:hAnsi="Times" w:cs="Times New Roman"/>
            <w:sz w:val="20"/>
            <w:szCs w:val="20"/>
            <w:lang w:eastAsia="en-US"/>
          </w:rPr>
          <w:delText xml:space="preserve"> </w:delText>
        </w:r>
      </w:del>
    </w:p>
    <w:p w14:paraId="152099DB" w14:textId="22500B90" w:rsidR="00516BC6" w:rsidDel="00A37B51" w:rsidRDefault="00516BC6">
      <w:pPr>
        <w:rPr>
          <w:del w:id="461" w:author="Moira Burke" w:date="2013-11-20T10:45:00Z"/>
        </w:rPr>
      </w:pPr>
    </w:p>
    <w:p w14:paraId="1EBB268D" w14:textId="73D865E1" w:rsidR="006127A4" w:rsidDel="00A37B51" w:rsidRDefault="006127A4">
      <w:pPr>
        <w:rPr>
          <w:del w:id="462" w:author="Moira Burke" w:date="2013-11-20T10:45:00Z"/>
        </w:rPr>
      </w:pPr>
    </w:p>
    <w:p w14:paraId="0CC2A759" w14:textId="4FC96F62" w:rsidR="006127A4" w:rsidRPr="006127A4" w:rsidDel="00A37B51" w:rsidRDefault="006127A4">
      <w:pPr>
        <w:rPr>
          <w:del w:id="463" w:author="Moira Burke" w:date="2013-11-20T10:45:00Z"/>
          <w:rFonts w:ascii="Lucida Grande" w:hAnsi="Lucida Grande" w:cs="Lucida Grande"/>
          <w:color w:val="000000"/>
          <w:sz w:val="18"/>
          <w:szCs w:val="18"/>
          <w:lang w:eastAsia="en-US"/>
        </w:rPr>
        <w:pPrChange w:id="464" w:author="Moira Burke" w:date="2013-11-20T10:45:00Z">
          <w:pPr>
            <w:spacing w:after="0"/>
          </w:pPr>
        </w:pPrChange>
      </w:pPr>
    </w:p>
    <w:p w14:paraId="229AB6AF" w14:textId="39EB5191" w:rsidR="006127A4" w:rsidRPr="006127A4" w:rsidDel="00A37B51" w:rsidRDefault="006127A4">
      <w:pPr>
        <w:rPr>
          <w:del w:id="465" w:author="Moira Burke" w:date="2013-11-20T10:45:00Z"/>
          <w:rFonts w:ascii="Lucida Grande" w:hAnsi="Lucida Grande" w:cs="Lucida Grande"/>
          <w:color w:val="000000"/>
          <w:sz w:val="18"/>
          <w:szCs w:val="18"/>
          <w:lang w:eastAsia="en-US"/>
        </w:rPr>
        <w:pPrChange w:id="466" w:author="Moira Burke" w:date="2013-11-20T10:45:00Z">
          <w:pPr>
            <w:spacing w:after="0"/>
          </w:pPr>
        </w:pPrChange>
      </w:pPr>
      <w:del w:id="467" w:author="Moira Burke" w:date="2013-11-20T10:45:00Z">
        <w:r w:rsidRPr="006127A4" w:rsidDel="00A37B51">
          <w:rPr>
            <w:rFonts w:ascii="Arial" w:hAnsi="Arial" w:cs="Lucida Grande"/>
            <w:color w:val="000000"/>
            <w:sz w:val="22"/>
            <w:szCs w:val="22"/>
            <w:lang w:eastAsia="en-US"/>
          </w:rPr>
          <w:delText> </w:delText>
        </w:r>
      </w:del>
    </w:p>
    <w:p w14:paraId="245F17A4" w14:textId="38F09C64" w:rsidR="006127A4" w:rsidRPr="006127A4" w:rsidDel="00A37B51" w:rsidRDefault="006127A4">
      <w:pPr>
        <w:rPr>
          <w:del w:id="468" w:author="Moira Burke" w:date="2013-11-20T10:45:00Z"/>
          <w:rFonts w:ascii="Lucida Grande" w:hAnsi="Lucida Grande" w:cs="Lucida Grande"/>
          <w:color w:val="000000"/>
          <w:sz w:val="18"/>
          <w:szCs w:val="18"/>
          <w:lang w:eastAsia="en-US"/>
        </w:rPr>
        <w:pPrChange w:id="469" w:author="Moira Burke" w:date="2013-11-20T10:45:00Z">
          <w:pPr>
            <w:spacing w:after="0"/>
          </w:pPr>
        </w:pPrChange>
      </w:pPr>
      <w:del w:id="470" w:author="Moira Burke" w:date="2013-11-20T10:45:00Z">
        <w:r w:rsidRPr="006127A4" w:rsidDel="00A37B51">
          <w:rPr>
            <w:rFonts w:ascii="Arial" w:hAnsi="Arial" w:cs="Lucida Grande"/>
            <w:color w:val="000000"/>
            <w:sz w:val="22"/>
            <w:szCs w:val="22"/>
            <w:lang w:eastAsia="en-US"/>
          </w:rPr>
          <w:delText>=========== end of rebuttal =========================</w:delText>
        </w:r>
      </w:del>
    </w:p>
    <w:p w14:paraId="6F1AADAA" w14:textId="4E55E7F8" w:rsidR="006127A4" w:rsidRPr="006127A4" w:rsidDel="00A37B51" w:rsidRDefault="006127A4">
      <w:pPr>
        <w:rPr>
          <w:del w:id="471" w:author="Moira Burke" w:date="2013-11-20T10:45:00Z"/>
          <w:rFonts w:ascii="Lucida Grande" w:hAnsi="Lucida Grande" w:cs="Lucida Grande"/>
          <w:color w:val="000000"/>
          <w:sz w:val="18"/>
          <w:szCs w:val="18"/>
          <w:lang w:eastAsia="en-US"/>
        </w:rPr>
        <w:pPrChange w:id="472" w:author="Moira Burke" w:date="2013-11-20T10:45:00Z">
          <w:pPr>
            <w:spacing w:after="0"/>
            <w:ind w:left="720"/>
          </w:pPr>
        </w:pPrChange>
      </w:pPr>
      <w:del w:id="473" w:author="Moira Burke" w:date="2013-11-20T10:45:00Z">
        <w:r w:rsidRPr="006127A4" w:rsidDel="00A37B51">
          <w:rPr>
            <w:rFonts w:ascii="Arial" w:hAnsi="Arial" w:cs="Lucida Grande"/>
            <w:color w:val="000000"/>
            <w:sz w:val="22"/>
            <w:szCs w:val="22"/>
            <w:lang w:eastAsia="en-US"/>
          </w:rPr>
          <w:delText> </w:delText>
        </w:r>
      </w:del>
    </w:p>
    <w:p w14:paraId="6D8550B6" w14:textId="314F1288" w:rsidR="006127A4" w:rsidDel="00A37B51" w:rsidRDefault="006127A4">
      <w:pPr>
        <w:rPr>
          <w:del w:id="474" w:author="Moira Burke" w:date="2013-11-20T10:45:00Z"/>
          <w:rFonts w:ascii="Arial" w:hAnsi="Arial" w:cs="Lucida Grande"/>
          <w:color w:val="000000"/>
          <w:sz w:val="22"/>
          <w:szCs w:val="22"/>
          <w:lang w:eastAsia="en-US"/>
        </w:rPr>
        <w:pPrChange w:id="475" w:author="Moira Burke" w:date="2013-11-20T10:45:00Z">
          <w:pPr>
            <w:spacing w:after="0"/>
          </w:pPr>
        </w:pPrChange>
      </w:pPr>
      <w:del w:id="476" w:author="Moira Burke" w:date="2013-11-20T10:45:00Z">
        <w:r w:rsidRPr="006127A4" w:rsidDel="00A37B51">
          <w:rPr>
            <w:rFonts w:ascii="Arial" w:hAnsi="Arial" w:cs="Lucida Grande"/>
            <w:color w:val="000000"/>
            <w:sz w:val="22"/>
            <w:szCs w:val="22"/>
            <w:lang w:eastAsia="en-US"/>
          </w:rPr>
          <w:delText>=========== just for ourselves =======================</w:delText>
        </w:r>
      </w:del>
    </w:p>
    <w:p w14:paraId="2E763CFF" w14:textId="4186B955" w:rsidR="006127A4" w:rsidRPr="006127A4" w:rsidDel="00A37B51" w:rsidRDefault="006127A4">
      <w:pPr>
        <w:rPr>
          <w:del w:id="477" w:author="Moira Burke" w:date="2013-11-20T10:45:00Z"/>
          <w:rFonts w:ascii="Lucida Grande" w:hAnsi="Lucida Grande" w:cs="Lucida Grande"/>
          <w:color w:val="000000"/>
          <w:sz w:val="18"/>
          <w:szCs w:val="18"/>
          <w:lang w:eastAsia="en-US"/>
        </w:rPr>
        <w:pPrChange w:id="478" w:author="Moira Burke" w:date="2013-11-20T10:45:00Z">
          <w:pPr>
            <w:spacing w:after="0"/>
          </w:pPr>
        </w:pPrChange>
      </w:pPr>
    </w:p>
    <w:p w14:paraId="090EC540" w14:textId="2F8A29B9" w:rsidR="006127A4" w:rsidRPr="006127A4" w:rsidDel="00A37B51" w:rsidRDefault="006127A4">
      <w:pPr>
        <w:rPr>
          <w:del w:id="479" w:author="Moira Burke" w:date="2013-11-20T10:45:00Z"/>
          <w:rFonts w:ascii="Courier" w:hAnsi="Courier" w:cs="Lucida Grande"/>
          <w:color w:val="000000"/>
          <w:sz w:val="20"/>
          <w:szCs w:val="20"/>
          <w:lang w:eastAsia="en-US"/>
        </w:rPr>
        <w:pPrChange w:id="480" w:author="Moira Burke" w:date="2013-11-20T10:45:00Z">
          <w:pPr>
            <w:spacing w:after="0"/>
          </w:pPr>
        </w:pPrChange>
      </w:pPr>
      <w:del w:id="481" w:author="Moira Burke" w:date="2013-11-20T10:45:00Z">
        <w:r w:rsidRPr="006127A4" w:rsidDel="00A37B51">
          <w:rPr>
            <w:rFonts w:ascii="Courier" w:hAnsi="Courier" w:cs="Lucida Grande"/>
            <w:color w:val="000000"/>
            <w:sz w:val="20"/>
            <w:szCs w:val="20"/>
            <w:u w:val="single"/>
            <w:lang w:eastAsia="en-US"/>
          </w:rPr>
          <w:delText>total status (VoiceOver vs iOS)</w:delText>
        </w:r>
      </w:del>
    </w:p>
    <w:p w14:paraId="16B1EE16" w14:textId="6A31EC75" w:rsidR="006127A4" w:rsidRPr="00E92B86" w:rsidDel="00A37B51" w:rsidRDefault="006127A4">
      <w:pPr>
        <w:rPr>
          <w:del w:id="482" w:author="Moira Burke" w:date="2013-11-20T10:45:00Z"/>
          <w:rFonts w:ascii="Courier" w:hAnsi="Courier" w:cs="Lucida Grande"/>
          <w:b/>
          <w:color w:val="000000"/>
          <w:sz w:val="20"/>
          <w:szCs w:val="20"/>
          <w:lang w:eastAsia="en-US"/>
        </w:rPr>
        <w:pPrChange w:id="483" w:author="Moira Burke" w:date="2013-11-20T10:45:00Z">
          <w:pPr>
            <w:spacing w:after="0"/>
          </w:pPr>
        </w:pPrChange>
      </w:pPr>
      <w:del w:id="484" w:author="Moira Burke" w:date="2013-11-20T10:45:00Z">
        <w:r w:rsidRPr="00E92B86" w:rsidDel="00A37B51">
          <w:rPr>
            <w:rFonts w:ascii="Courier" w:hAnsi="Courier" w:cs="Lucida Grande"/>
            <w:b/>
            <w:color w:val="000000"/>
            <w:sz w:val="20"/>
            <w:szCs w:val="20"/>
            <w:lang w:eastAsia="en-US"/>
          </w:rPr>
          <w:delText>W = 4213478199, p-value &lt; 2.2e-16</w:delText>
        </w:r>
      </w:del>
    </w:p>
    <w:p w14:paraId="4307808F" w14:textId="18494635" w:rsidR="006127A4" w:rsidRPr="006127A4" w:rsidDel="00A37B51" w:rsidRDefault="006127A4">
      <w:pPr>
        <w:rPr>
          <w:del w:id="485" w:author="Moira Burke" w:date="2013-11-20T10:45:00Z"/>
          <w:rFonts w:ascii="Courier" w:hAnsi="Courier" w:cs="Lucida Grande"/>
          <w:color w:val="000000"/>
          <w:sz w:val="20"/>
          <w:szCs w:val="20"/>
          <w:lang w:eastAsia="en-US"/>
        </w:rPr>
        <w:pPrChange w:id="486" w:author="Moira Burke" w:date="2013-11-20T10:45:00Z">
          <w:pPr>
            <w:spacing w:after="0"/>
          </w:pPr>
        </w:pPrChange>
      </w:pPr>
      <w:del w:id="487"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11DBBB21" w14:textId="4E1722D7" w:rsidR="006127A4" w:rsidRPr="006127A4" w:rsidDel="00A37B51" w:rsidRDefault="006127A4">
      <w:pPr>
        <w:rPr>
          <w:del w:id="488" w:author="Moira Burke" w:date="2013-11-20T10:45:00Z"/>
          <w:rFonts w:ascii="Courier" w:hAnsi="Courier" w:cs="Lucida Grande"/>
          <w:color w:val="000000"/>
          <w:sz w:val="20"/>
          <w:szCs w:val="20"/>
          <w:lang w:eastAsia="en-US"/>
        </w:rPr>
        <w:pPrChange w:id="489" w:author="Moira Burke" w:date="2013-11-20T10:45:00Z">
          <w:pPr>
            <w:spacing w:after="0"/>
          </w:pPr>
        </w:pPrChange>
      </w:pPr>
      <w:del w:id="490" w:author="Moira Burke" w:date="2013-11-20T10:45:00Z">
        <w:r w:rsidRPr="006127A4" w:rsidDel="00A37B51">
          <w:rPr>
            <w:rFonts w:ascii="Courier" w:hAnsi="Courier" w:cs="Lucida Grande"/>
            <w:color w:val="000000"/>
            <w:sz w:val="20"/>
            <w:szCs w:val="20"/>
            <w:lang w:eastAsia="en-US"/>
          </w:rPr>
          <w:delText>95 percent confidence interval:</w:delText>
        </w:r>
      </w:del>
    </w:p>
    <w:p w14:paraId="35A697E9" w14:textId="68A065CC" w:rsidR="006127A4" w:rsidRPr="006127A4" w:rsidDel="00A37B51" w:rsidRDefault="006127A4">
      <w:pPr>
        <w:rPr>
          <w:del w:id="491" w:author="Moira Burke" w:date="2013-11-20T10:45:00Z"/>
          <w:rFonts w:ascii="Courier" w:hAnsi="Courier" w:cs="Lucida Grande"/>
          <w:color w:val="000000"/>
          <w:sz w:val="20"/>
          <w:szCs w:val="20"/>
          <w:lang w:eastAsia="en-US"/>
        </w:rPr>
        <w:pPrChange w:id="492" w:author="Moira Burke" w:date="2013-11-20T10:45:00Z">
          <w:pPr>
            <w:spacing w:after="0"/>
          </w:pPr>
        </w:pPrChange>
      </w:pPr>
      <w:del w:id="493" w:author="Moira Burke" w:date="2013-11-20T10:45:00Z">
        <w:r w:rsidRPr="006127A4" w:rsidDel="00A37B51">
          <w:rPr>
            <w:rFonts w:ascii="Courier" w:hAnsi="Courier" w:cs="Lucida Grande"/>
            <w:color w:val="000000"/>
            <w:sz w:val="20"/>
            <w:szCs w:val="20"/>
            <w:lang w:eastAsia="en-US"/>
          </w:rPr>
          <w:delText>0.00001585458 0.00002009774</w:delText>
        </w:r>
      </w:del>
    </w:p>
    <w:p w14:paraId="531EA4F4" w14:textId="6C6E3F30" w:rsidR="006127A4" w:rsidRPr="006127A4" w:rsidDel="00A37B51" w:rsidRDefault="006127A4">
      <w:pPr>
        <w:rPr>
          <w:del w:id="494" w:author="Moira Burke" w:date="2013-11-20T10:45:00Z"/>
          <w:rFonts w:ascii="Courier" w:hAnsi="Courier" w:cs="Lucida Grande"/>
          <w:color w:val="000000"/>
          <w:sz w:val="20"/>
          <w:szCs w:val="20"/>
          <w:lang w:eastAsia="en-US"/>
        </w:rPr>
        <w:pPrChange w:id="495" w:author="Moira Burke" w:date="2013-11-20T10:45:00Z">
          <w:pPr>
            <w:spacing w:after="0"/>
          </w:pPr>
        </w:pPrChange>
      </w:pPr>
      <w:del w:id="496" w:author="Moira Burke" w:date="2013-11-20T10:45:00Z">
        <w:r w:rsidRPr="006127A4" w:rsidDel="00A37B51">
          <w:rPr>
            <w:rFonts w:ascii="Courier" w:hAnsi="Courier" w:cs="Lucida Grande"/>
            <w:color w:val="000000"/>
            <w:sz w:val="20"/>
            <w:szCs w:val="20"/>
            <w:lang w:eastAsia="en-US"/>
          </w:rPr>
          <w:delText>sample estimates:</w:delText>
        </w:r>
      </w:del>
    </w:p>
    <w:p w14:paraId="59AB0047" w14:textId="5C7B0CD9" w:rsidR="006127A4" w:rsidRPr="006127A4" w:rsidDel="00A37B51" w:rsidRDefault="006127A4">
      <w:pPr>
        <w:rPr>
          <w:del w:id="497" w:author="Moira Burke" w:date="2013-11-20T10:45:00Z"/>
          <w:rFonts w:ascii="Courier" w:hAnsi="Courier" w:cs="Lucida Grande"/>
          <w:color w:val="000000"/>
          <w:sz w:val="20"/>
          <w:szCs w:val="20"/>
          <w:lang w:eastAsia="en-US"/>
        </w:rPr>
        <w:pPrChange w:id="498" w:author="Moira Burke" w:date="2013-11-20T10:45:00Z">
          <w:pPr>
            <w:spacing w:after="0"/>
          </w:pPr>
        </w:pPrChange>
      </w:pPr>
      <w:del w:id="499" w:author="Moira Burke" w:date="2013-11-20T10:45:00Z">
        <w:r w:rsidRPr="006127A4" w:rsidDel="00A37B51">
          <w:rPr>
            <w:rFonts w:ascii="Courier" w:hAnsi="Courier" w:cs="Lucida Grande"/>
            <w:color w:val="000000"/>
            <w:sz w:val="20"/>
            <w:szCs w:val="20"/>
            <w:lang w:eastAsia="en-US"/>
          </w:rPr>
          <w:delText>difference in location</w:delText>
        </w:r>
      </w:del>
    </w:p>
    <w:p w14:paraId="10368341" w14:textId="1E78B0E2" w:rsidR="006127A4" w:rsidDel="00A37B51" w:rsidRDefault="006127A4">
      <w:pPr>
        <w:rPr>
          <w:del w:id="500" w:author="Moira Burke" w:date="2013-11-20T10:45:00Z"/>
          <w:rFonts w:ascii="Courier" w:hAnsi="Courier" w:cs="Lucida Grande"/>
          <w:color w:val="000000"/>
          <w:sz w:val="20"/>
          <w:szCs w:val="20"/>
          <w:lang w:eastAsia="en-US"/>
        </w:rPr>
        <w:pPrChange w:id="501" w:author="Moira Burke" w:date="2013-11-20T10:45:00Z">
          <w:pPr>
            <w:spacing w:after="0"/>
          </w:pPr>
        </w:pPrChange>
      </w:pPr>
      <w:del w:id="502" w:author="Moira Burke" w:date="2013-11-20T10:45:00Z">
        <w:r w:rsidRPr="006127A4" w:rsidDel="00A37B51">
          <w:rPr>
            <w:rFonts w:ascii="Courier" w:hAnsi="Courier" w:cs="Lucida Grande"/>
            <w:color w:val="000000"/>
            <w:sz w:val="20"/>
            <w:szCs w:val="20"/>
            <w:lang w:eastAsia="en-US"/>
          </w:rPr>
          <w:delText>         0.00004920579</w:delText>
        </w:r>
      </w:del>
    </w:p>
    <w:p w14:paraId="165617D4" w14:textId="172697C2" w:rsidR="006127A4" w:rsidRPr="006127A4" w:rsidDel="00A37B51" w:rsidRDefault="006127A4">
      <w:pPr>
        <w:rPr>
          <w:del w:id="503" w:author="Moira Burke" w:date="2013-11-20T10:45:00Z"/>
          <w:rFonts w:ascii="Courier" w:hAnsi="Courier" w:cs="Lucida Grande"/>
          <w:color w:val="000000"/>
          <w:sz w:val="20"/>
          <w:szCs w:val="20"/>
          <w:lang w:eastAsia="en-US"/>
        </w:rPr>
        <w:pPrChange w:id="504" w:author="Moira Burke" w:date="2013-11-20T10:45:00Z">
          <w:pPr>
            <w:spacing w:after="0"/>
          </w:pPr>
        </w:pPrChange>
      </w:pPr>
    </w:p>
    <w:p w14:paraId="7FDCD0DE" w14:textId="0390FDB8" w:rsidR="006127A4" w:rsidRPr="006127A4" w:rsidDel="00A37B51" w:rsidRDefault="006127A4">
      <w:pPr>
        <w:rPr>
          <w:del w:id="505" w:author="Moira Burke" w:date="2013-11-20T10:45:00Z"/>
          <w:rFonts w:ascii="Courier" w:hAnsi="Courier" w:cs="Lucida Grande"/>
          <w:color w:val="000000"/>
          <w:sz w:val="20"/>
          <w:szCs w:val="20"/>
          <w:lang w:eastAsia="en-US"/>
        </w:rPr>
        <w:pPrChange w:id="506" w:author="Moira Burke" w:date="2013-11-20T10:45:00Z">
          <w:pPr>
            <w:spacing w:after="0"/>
          </w:pPr>
        </w:pPrChange>
      </w:pPr>
      <w:del w:id="507" w:author="Moira Burke" w:date="2013-11-20T10:45:00Z">
        <w:r w:rsidRPr="006127A4" w:rsidDel="00A37B51">
          <w:rPr>
            <w:rFonts w:ascii="Courier" w:hAnsi="Courier" w:cs="Lucida Grande"/>
            <w:color w:val="C00000"/>
            <w:sz w:val="20"/>
            <w:szCs w:val="20"/>
            <w:u w:val="single"/>
            <w:lang w:eastAsia="en-US"/>
          </w:rPr>
          <w:delText>total status (t-test)</w:delText>
        </w:r>
      </w:del>
    </w:p>
    <w:p w14:paraId="5545BEF9" w14:textId="6FFFF766" w:rsidR="006127A4" w:rsidRPr="006127A4" w:rsidDel="00A37B51" w:rsidRDefault="006127A4">
      <w:pPr>
        <w:rPr>
          <w:del w:id="508" w:author="Moira Burke" w:date="2013-11-20T10:45:00Z"/>
          <w:rFonts w:ascii="Courier" w:hAnsi="Courier" w:cs="Lucida Grande"/>
          <w:color w:val="000000"/>
          <w:sz w:val="20"/>
          <w:szCs w:val="20"/>
          <w:lang w:eastAsia="en-US"/>
        </w:rPr>
        <w:pPrChange w:id="509" w:author="Moira Burke" w:date="2013-11-20T10:45:00Z">
          <w:pPr>
            <w:spacing w:after="0"/>
          </w:pPr>
        </w:pPrChange>
      </w:pPr>
      <w:del w:id="510" w:author="Moira Burke" w:date="2013-11-20T10:45:00Z">
        <w:r w:rsidRPr="006127A4" w:rsidDel="00A37B51">
          <w:rPr>
            <w:rFonts w:ascii="Courier" w:hAnsi="Courier" w:cs="Lucida Grande"/>
            <w:color w:val="C00000"/>
            <w:sz w:val="20"/>
            <w:szCs w:val="20"/>
            <w:lang w:eastAsia="en-US"/>
          </w:rPr>
          <w:delText>data:  vo.metrics$total_status and ios.metrics$total_status</w:delText>
        </w:r>
      </w:del>
    </w:p>
    <w:p w14:paraId="6FBC26B4" w14:textId="587BD5D3" w:rsidR="006127A4" w:rsidRPr="006127A4" w:rsidDel="00A37B51" w:rsidRDefault="006127A4">
      <w:pPr>
        <w:rPr>
          <w:del w:id="511" w:author="Moira Burke" w:date="2013-11-20T10:45:00Z"/>
          <w:rFonts w:ascii="Courier" w:hAnsi="Courier" w:cs="Lucida Grande"/>
          <w:color w:val="000000"/>
          <w:sz w:val="20"/>
          <w:szCs w:val="20"/>
          <w:lang w:eastAsia="en-US"/>
        </w:rPr>
        <w:pPrChange w:id="512" w:author="Moira Burke" w:date="2013-11-20T10:45:00Z">
          <w:pPr>
            <w:spacing w:after="0"/>
          </w:pPr>
        </w:pPrChange>
      </w:pPr>
      <w:del w:id="513" w:author="Moira Burke" w:date="2013-11-20T10:45:00Z">
        <w:r w:rsidRPr="006127A4" w:rsidDel="00A37B51">
          <w:rPr>
            <w:rFonts w:ascii="Courier" w:hAnsi="Courier" w:cs="Lucida Grande"/>
            <w:color w:val="C00000"/>
            <w:sz w:val="20"/>
            <w:szCs w:val="20"/>
            <w:lang w:eastAsia="en-US"/>
          </w:rPr>
          <w:delText>t = 24.9899, df = 60772.72, p-value &lt; 2.2e-16</w:delText>
        </w:r>
      </w:del>
    </w:p>
    <w:p w14:paraId="2025B5D6" w14:textId="668991D0" w:rsidR="006127A4" w:rsidRPr="006127A4" w:rsidDel="00A37B51" w:rsidRDefault="006127A4">
      <w:pPr>
        <w:rPr>
          <w:del w:id="514" w:author="Moira Burke" w:date="2013-11-20T10:45:00Z"/>
          <w:rFonts w:ascii="Courier" w:hAnsi="Courier" w:cs="Lucida Grande"/>
          <w:color w:val="000000"/>
          <w:sz w:val="20"/>
          <w:szCs w:val="20"/>
          <w:lang w:eastAsia="en-US"/>
        </w:rPr>
        <w:pPrChange w:id="515" w:author="Moira Burke" w:date="2013-11-20T10:45:00Z">
          <w:pPr>
            <w:spacing w:after="0"/>
          </w:pPr>
        </w:pPrChange>
      </w:pPr>
      <w:del w:id="516" w:author="Moira Burke" w:date="2013-11-20T10:45:00Z">
        <w:r w:rsidRPr="006127A4" w:rsidDel="00A37B51">
          <w:rPr>
            <w:rFonts w:ascii="Courier" w:hAnsi="Courier" w:cs="Lucida Grande"/>
            <w:color w:val="C00000"/>
            <w:sz w:val="20"/>
            <w:szCs w:val="20"/>
            <w:lang w:eastAsia="en-US"/>
          </w:rPr>
          <w:delText>alternative hypothesis: true difference in means is not equal to 0</w:delText>
        </w:r>
      </w:del>
    </w:p>
    <w:p w14:paraId="61BDA2B0" w14:textId="44FEBE8C" w:rsidR="006127A4" w:rsidRPr="006127A4" w:rsidDel="00A37B51" w:rsidRDefault="006127A4">
      <w:pPr>
        <w:rPr>
          <w:del w:id="517" w:author="Moira Burke" w:date="2013-11-20T10:45:00Z"/>
          <w:rFonts w:ascii="Courier" w:hAnsi="Courier" w:cs="Lucida Grande"/>
          <w:color w:val="000000"/>
          <w:sz w:val="20"/>
          <w:szCs w:val="20"/>
          <w:lang w:eastAsia="en-US"/>
        </w:rPr>
        <w:pPrChange w:id="518" w:author="Moira Burke" w:date="2013-11-20T10:45:00Z">
          <w:pPr>
            <w:spacing w:after="0"/>
          </w:pPr>
        </w:pPrChange>
      </w:pPr>
      <w:del w:id="519" w:author="Moira Burke" w:date="2013-11-20T10:45:00Z">
        <w:r w:rsidRPr="006127A4" w:rsidDel="00A37B51">
          <w:rPr>
            <w:rFonts w:ascii="Courier" w:hAnsi="Courier" w:cs="Lucida Grande"/>
            <w:color w:val="C00000"/>
            <w:sz w:val="20"/>
            <w:szCs w:val="20"/>
            <w:lang w:eastAsia="en-US"/>
          </w:rPr>
          <w:delText>95 percent confidence interval:</w:delText>
        </w:r>
      </w:del>
    </w:p>
    <w:p w14:paraId="431732DF" w14:textId="79B79347" w:rsidR="006127A4" w:rsidRPr="006127A4" w:rsidDel="00A37B51" w:rsidRDefault="006127A4">
      <w:pPr>
        <w:rPr>
          <w:del w:id="520" w:author="Moira Burke" w:date="2013-11-20T10:45:00Z"/>
          <w:rFonts w:ascii="Courier" w:hAnsi="Courier" w:cs="Lucida Grande"/>
          <w:color w:val="000000"/>
          <w:sz w:val="20"/>
          <w:szCs w:val="20"/>
          <w:lang w:eastAsia="en-US"/>
        </w:rPr>
        <w:pPrChange w:id="521" w:author="Moira Burke" w:date="2013-11-20T10:45:00Z">
          <w:pPr>
            <w:spacing w:after="0"/>
          </w:pPr>
        </w:pPrChange>
      </w:pPr>
      <w:del w:id="522" w:author="Moira Burke" w:date="2013-11-20T10:45:00Z">
        <w:r w:rsidRPr="006127A4" w:rsidDel="00A37B51">
          <w:rPr>
            <w:rFonts w:ascii="Courier" w:hAnsi="Courier" w:cs="Lucida Grande"/>
            <w:color w:val="C00000"/>
            <w:sz w:val="20"/>
            <w:szCs w:val="20"/>
            <w:lang w:eastAsia="en-US"/>
          </w:rPr>
          <w:delText>1.919994 2.246804</w:delText>
        </w:r>
      </w:del>
    </w:p>
    <w:p w14:paraId="6C07754B" w14:textId="3917FC3B" w:rsidR="006127A4" w:rsidRPr="006127A4" w:rsidDel="00A37B51" w:rsidRDefault="006127A4">
      <w:pPr>
        <w:rPr>
          <w:del w:id="523" w:author="Moira Burke" w:date="2013-11-20T10:45:00Z"/>
          <w:rFonts w:ascii="Courier" w:hAnsi="Courier" w:cs="Lucida Grande"/>
          <w:color w:val="000000"/>
          <w:sz w:val="20"/>
          <w:szCs w:val="20"/>
          <w:lang w:eastAsia="en-US"/>
        </w:rPr>
        <w:pPrChange w:id="524" w:author="Moira Burke" w:date="2013-11-20T10:45:00Z">
          <w:pPr>
            <w:spacing w:after="0"/>
          </w:pPr>
        </w:pPrChange>
      </w:pPr>
      <w:del w:id="525" w:author="Moira Burke" w:date="2013-11-20T10:45:00Z">
        <w:r w:rsidRPr="006127A4" w:rsidDel="00A37B51">
          <w:rPr>
            <w:rFonts w:ascii="Courier" w:hAnsi="Courier" w:cs="Lucida Grande"/>
            <w:color w:val="C00000"/>
            <w:sz w:val="20"/>
            <w:szCs w:val="20"/>
            <w:lang w:eastAsia="en-US"/>
          </w:rPr>
          <w:delText>sample estimates:</w:delText>
        </w:r>
      </w:del>
    </w:p>
    <w:p w14:paraId="752BA7BE" w14:textId="3716D87E" w:rsidR="006127A4" w:rsidRPr="006127A4" w:rsidDel="00A37B51" w:rsidRDefault="006127A4">
      <w:pPr>
        <w:rPr>
          <w:del w:id="526" w:author="Moira Burke" w:date="2013-11-20T10:45:00Z"/>
          <w:rFonts w:ascii="Courier" w:hAnsi="Courier" w:cs="Lucida Grande"/>
          <w:color w:val="000000"/>
          <w:sz w:val="20"/>
          <w:szCs w:val="20"/>
          <w:lang w:eastAsia="en-US"/>
        </w:rPr>
        <w:pPrChange w:id="527" w:author="Moira Burke" w:date="2013-11-20T10:45:00Z">
          <w:pPr>
            <w:spacing w:after="0"/>
          </w:pPr>
        </w:pPrChange>
      </w:pPr>
      <w:del w:id="528" w:author="Moira Burke" w:date="2013-11-20T10:45:00Z">
        <w:r w:rsidRPr="006127A4" w:rsidDel="00A37B51">
          <w:rPr>
            <w:rFonts w:ascii="Courier" w:hAnsi="Courier" w:cs="Lucida Grande"/>
            <w:color w:val="C00000"/>
            <w:sz w:val="20"/>
            <w:szCs w:val="20"/>
            <w:lang w:eastAsia="en-US"/>
          </w:rPr>
          <w:delText>mean of x mean of y</w:delText>
        </w:r>
      </w:del>
    </w:p>
    <w:p w14:paraId="26CF1AA3" w14:textId="6DDE2D5B" w:rsidR="006127A4" w:rsidRPr="006127A4" w:rsidDel="00A37B51" w:rsidRDefault="006127A4">
      <w:pPr>
        <w:rPr>
          <w:del w:id="529" w:author="Moira Burke" w:date="2013-11-20T10:45:00Z"/>
          <w:rFonts w:ascii="Courier" w:hAnsi="Courier" w:cs="Lucida Grande"/>
          <w:color w:val="000000"/>
          <w:sz w:val="20"/>
          <w:szCs w:val="20"/>
          <w:lang w:eastAsia="en-US"/>
        </w:rPr>
        <w:pPrChange w:id="530" w:author="Moira Burke" w:date="2013-11-20T10:45:00Z">
          <w:pPr>
            <w:spacing w:after="0"/>
          </w:pPr>
        </w:pPrChange>
      </w:pPr>
      <w:del w:id="531" w:author="Moira Burke" w:date="2013-11-20T10:45:00Z">
        <w:r w:rsidRPr="006127A4" w:rsidDel="00A37B51">
          <w:rPr>
            <w:rFonts w:ascii="Courier" w:hAnsi="Courier" w:cs="Lucida Grande"/>
            <w:color w:val="C00000"/>
            <w:sz w:val="20"/>
            <w:szCs w:val="20"/>
            <w:lang w:eastAsia="en-US"/>
          </w:rPr>
          <w:delText>5.364238  3.280838</w:delText>
        </w:r>
      </w:del>
    </w:p>
    <w:p w14:paraId="723DA75E" w14:textId="7F7EF8BD" w:rsidR="006127A4" w:rsidDel="00A37B51" w:rsidRDefault="006127A4">
      <w:pPr>
        <w:rPr>
          <w:del w:id="532" w:author="Moira Burke" w:date="2013-11-20T10:45:00Z"/>
          <w:rFonts w:ascii="Courier" w:hAnsi="Courier" w:cs="Lucida Grande"/>
          <w:color w:val="000000"/>
          <w:sz w:val="20"/>
          <w:szCs w:val="20"/>
          <w:u w:val="single"/>
          <w:lang w:eastAsia="en-US"/>
        </w:rPr>
        <w:pPrChange w:id="533" w:author="Moira Burke" w:date="2013-11-20T10:45:00Z">
          <w:pPr>
            <w:spacing w:after="0"/>
          </w:pPr>
        </w:pPrChange>
      </w:pPr>
    </w:p>
    <w:p w14:paraId="424ABE47" w14:textId="7A4AFBDC" w:rsidR="006127A4" w:rsidRPr="006127A4" w:rsidDel="00A37B51" w:rsidRDefault="006127A4">
      <w:pPr>
        <w:rPr>
          <w:del w:id="534" w:author="Moira Burke" w:date="2013-11-20T10:45:00Z"/>
          <w:rFonts w:ascii="Courier" w:hAnsi="Courier" w:cs="Lucida Grande"/>
          <w:color w:val="000000"/>
          <w:sz w:val="20"/>
          <w:szCs w:val="20"/>
          <w:lang w:eastAsia="en-US"/>
        </w:rPr>
        <w:pPrChange w:id="535" w:author="Moira Burke" w:date="2013-11-20T10:45:00Z">
          <w:pPr>
            <w:spacing w:after="0"/>
          </w:pPr>
        </w:pPrChange>
      </w:pPr>
      <w:del w:id="536" w:author="Moira Burke" w:date="2013-11-20T10:45:00Z">
        <w:r w:rsidRPr="006127A4" w:rsidDel="00A37B51">
          <w:rPr>
            <w:rFonts w:ascii="Courier" w:hAnsi="Courier" w:cs="Lucida Grande"/>
            <w:color w:val="000000"/>
            <w:sz w:val="20"/>
            <w:szCs w:val="20"/>
            <w:u w:val="single"/>
            <w:lang w:eastAsia="en-US"/>
          </w:rPr>
          <w:delText>total photos</w:delText>
        </w:r>
      </w:del>
    </w:p>
    <w:p w14:paraId="487290D2" w14:textId="29AD0D93" w:rsidR="006127A4" w:rsidRPr="00E92B86" w:rsidDel="00A37B51" w:rsidRDefault="006127A4">
      <w:pPr>
        <w:rPr>
          <w:del w:id="537" w:author="Moira Burke" w:date="2013-11-20T10:45:00Z"/>
          <w:rFonts w:ascii="Courier" w:hAnsi="Courier" w:cs="Lucida Grande"/>
          <w:b/>
          <w:color w:val="000000"/>
          <w:sz w:val="20"/>
          <w:szCs w:val="20"/>
          <w:lang w:eastAsia="en-US"/>
        </w:rPr>
        <w:pPrChange w:id="538" w:author="Moira Burke" w:date="2013-11-20T10:45:00Z">
          <w:pPr>
            <w:spacing w:after="0"/>
          </w:pPr>
        </w:pPrChange>
      </w:pPr>
      <w:del w:id="539" w:author="Moira Burke" w:date="2013-11-20T10:45:00Z">
        <w:r w:rsidRPr="00E92B86" w:rsidDel="00A37B51">
          <w:rPr>
            <w:rFonts w:ascii="Courier" w:hAnsi="Courier" w:cs="Lucida Grande"/>
            <w:b/>
            <w:color w:val="000000"/>
            <w:sz w:val="20"/>
            <w:szCs w:val="20"/>
            <w:lang w:eastAsia="en-US"/>
          </w:rPr>
          <w:delText>W = 3758606026, p-value = 1.2e-14</w:delText>
        </w:r>
      </w:del>
    </w:p>
    <w:p w14:paraId="6E2A98C2" w14:textId="6EEE948B" w:rsidR="006127A4" w:rsidRPr="006127A4" w:rsidDel="00A37B51" w:rsidRDefault="006127A4">
      <w:pPr>
        <w:rPr>
          <w:del w:id="540" w:author="Moira Burke" w:date="2013-11-20T10:45:00Z"/>
          <w:rFonts w:ascii="Courier" w:hAnsi="Courier" w:cs="Lucida Grande"/>
          <w:color w:val="000000"/>
          <w:sz w:val="20"/>
          <w:szCs w:val="20"/>
          <w:lang w:eastAsia="en-US"/>
        </w:rPr>
        <w:pPrChange w:id="541" w:author="Moira Burke" w:date="2013-11-20T10:45:00Z">
          <w:pPr>
            <w:spacing w:after="0"/>
          </w:pPr>
        </w:pPrChange>
      </w:pPr>
      <w:del w:id="542"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73334DD3" w14:textId="51C59806" w:rsidR="006127A4" w:rsidRPr="006127A4" w:rsidDel="00A37B51" w:rsidRDefault="006127A4">
      <w:pPr>
        <w:rPr>
          <w:del w:id="543" w:author="Moira Burke" w:date="2013-11-20T10:45:00Z"/>
          <w:rFonts w:ascii="Courier" w:hAnsi="Courier" w:cs="Lucida Grande"/>
          <w:color w:val="000000"/>
          <w:sz w:val="20"/>
          <w:szCs w:val="20"/>
          <w:lang w:eastAsia="en-US"/>
        </w:rPr>
        <w:pPrChange w:id="544" w:author="Moira Burke" w:date="2013-11-20T10:45:00Z">
          <w:pPr>
            <w:spacing w:after="0"/>
          </w:pPr>
        </w:pPrChange>
      </w:pPr>
      <w:del w:id="545" w:author="Moira Burke" w:date="2013-11-20T10:45:00Z">
        <w:r w:rsidRPr="006127A4" w:rsidDel="00A37B51">
          <w:rPr>
            <w:rFonts w:ascii="Courier" w:hAnsi="Courier" w:cs="Lucida Grande"/>
            <w:color w:val="000000"/>
            <w:sz w:val="20"/>
            <w:szCs w:val="20"/>
            <w:lang w:eastAsia="en-US"/>
          </w:rPr>
          <w:delText>95 percent confidence interval:</w:delText>
        </w:r>
      </w:del>
    </w:p>
    <w:p w14:paraId="123D8187" w14:textId="2465FE04" w:rsidR="006127A4" w:rsidRPr="006127A4" w:rsidDel="00A37B51" w:rsidRDefault="006127A4">
      <w:pPr>
        <w:rPr>
          <w:del w:id="546" w:author="Moira Burke" w:date="2013-11-20T10:45:00Z"/>
          <w:rFonts w:ascii="Courier" w:hAnsi="Courier" w:cs="Lucida Grande"/>
          <w:color w:val="000000"/>
          <w:sz w:val="20"/>
          <w:szCs w:val="20"/>
          <w:lang w:eastAsia="en-US"/>
        </w:rPr>
        <w:pPrChange w:id="547" w:author="Moira Burke" w:date="2013-11-20T10:45:00Z">
          <w:pPr>
            <w:spacing w:after="0"/>
          </w:pPr>
        </w:pPrChange>
      </w:pPr>
      <w:del w:id="548" w:author="Moira Burke" w:date="2013-11-20T10:45:00Z">
        <w:r w:rsidRPr="006127A4" w:rsidDel="00A37B51">
          <w:rPr>
            <w:rFonts w:ascii="Courier" w:hAnsi="Courier" w:cs="Lucida Grande"/>
            <w:color w:val="000000"/>
            <w:sz w:val="20"/>
            <w:szCs w:val="20"/>
            <w:lang w:eastAsia="en-US"/>
          </w:rPr>
          <w:delText>-0.00001028209 -0.00001516523</w:delText>
        </w:r>
      </w:del>
    </w:p>
    <w:p w14:paraId="5C9EE4D8" w14:textId="77CE9F24" w:rsidR="006127A4" w:rsidRPr="006127A4" w:rsidDel="00A37B51" w:rsidRDefault="006127A4">
      <w:pPr>
        <w:rPr>
          <w:del w:id="549" w:author="Moira Burke" w:date="2013-11-20T10:45:00Z"/>
          <w:rFonts w:ascii="Courier" w:hAnsi="Courier" w:cs="Lucida Grande"/>
          <w:color w:val="000000"/>
          <w:sz w:val="20"/>
          <w:szCs w:val="20"/>
          <w:lang w:eastAsia="en-US"/>
        </w:rPr>
        <w:pPrChange w:id="550" w:author="Moira Burke" w:date="2013-11-20T10:45:00Z">
          <w:pPr>
            <w:spacing w:after="0"/>
          </w:pPr>
        </w:pPrChange>
      </w:pPr>
      <w:del w:id="551" w:author="Moira Burke" w:date="2013-11-20T10:45:00Z">
        <w:r w:rsidRPr="006127A4" w:rsidDel="00A37B51">
          <w:rPr>
            <w:rFonts w:ascii="Courier" w:hAnsi="Courier" w:cs="Lucida Grande"/>
            <w:color w:val="000000"/>
            <w:sz w:val="20"/>
            <w:szCs w:val="20"/>
            <w:lang w:eastAsia="en-US"/>
          </w:rPr>
          <w:delText>sample estimates:</w:delText>
        </w:r>
      </w:del>
    </w:p>
    <w:p w14:paraId="56BE1346" w14:textId="4CBC110D" w:rsidR="006127A4" w:rsidRPr="006127A4" w:rsidDel="00A37B51" w:rsidRDefault="006127A4">
      <w:pPr>
        <w:rPr>
          <w:del w:id="552" w:author="Moira Burke" w:date="2013-11-20T10:45:00Z"/>
          <w:rFonts w:ascii="Courier" w:hAnsi="Courier" w:cs="Lucida Grande"/>
          <w:color w:val="000000"/>
          <w:sz w:val="20"/>
          <w:szCs w:val="20"/>
          <w:lang w:eastAsia="en-US"/>
        </w:rPr>
        <w:pPrChange w:id="553" w:author="Moira Burke" w:date="2013-11-20T10:45:00Z">
          <w:pPr>
            <w:spacing w:after="0"/>
          </w:pPr>
        </w:pPrChange>
      </w:pPr>
      <w:del w:id="554" w:author="Moira Burke" w:date="2013-11-20T10:45:00Z">
        <w:r w:rsidRPr="006127A4" w:rsidDel="00A37B51">
          <w:rPr>
            <w:rFonts w:ascii="Courier" w:hAnsi="Courier" w:cs="Lucida Grande"/>
            <w:color w:val="000000"/>
            <w:sz w:val="20"/>
            <w:szCs w:val="20"/>
            <w:lang w:eastAsia="en-US"/>
          </w:rPr>
          <w:delText>difference in location</w:delText>
        </w:r>
      </w:del>
    </w:p>
    <w:p w14:paraId="54F65858" w14:textId="65E70BFE" w:rsidR="006127A4" w:rsidRPr="006127A4" w:rsidDel="00A37B51" w:rsidRDefault="006127A4">
      <w:pPr>
        <w:rPr>
          <w:del w:id="555" w:author="Moira Burke" w:date="2013-11-20T10:45:00Z"/>
          <w:rFonts w:ascii="Courier" w:hAnsi="Courier" w:cs="Lucida Grande"/>
          <w:color w:val="000000"/>
          <w:sz w:val="20"/>
          <w:szCs w:val="20"/>
          <w:lang w:eastAsia="en-US"/>
        </w:rPr>
        <w:pPrChange w:id="556" w:author="Moira Burke" w:date="2013-11-20T10:45:00Z">
          <w:pPr>
            <w:spacing w:after="0"/>
          </w:pPr>
        </w:pPrChange>
      </w:pPr>
      <w:del w:id="557" w:author="Moira Burke" w:date="2013-11-20T10:45:00Z">
        <w:r w:rsidRPr="006127A4" w:rsidDel="00A37B51">
          <w:rPr>
            <w:rFonts w:ascii="Courier" w:hAnsi="Courier" w:cs="Lucida Grande"/>
            <w:color w:val="000000"/>
            <w:sz w:val="20"/>
            <w:szCs w:val="20"/>
            <w:lang w:eastAsia="en-US"/>
          </w:rPr>
          <w:delText>        -0.00009744864</w:delText>
        </w:r>
      </w:del>
    </w:p>
    <w:p w14:paraId="09A801BD" w14:textId="6BC3FB2B" w:rsidR="006127A4" w:rsidDel="00A37B51" w:rsidRDefault="006127A4">
      <w:pPr>
        <w:rPr>
          <w:del w:id="558" w:author="Moira Burke" w:date="2013-11-20T10:45:00Z"/>
          <w:rFonts w:ascii="Courier" w:hAnsi="Courier" w:cs="Lucida Grande"/>
          <w:color w:val="000000"/>
          <w:sz w:val="20"/>
          <w:szCs w:val="20"/>
          <w:u w:val="single"/>
          <w:lang w:eastAsia="en-US"/>
        </w:rPr>
        <w:pPrChange w:id="559" w:author="Moira Burke" w:date="2013-11-20T10:45:00Z">
          <w:pPr>
            <w:spacing w:after="0"/>
          </w:pPr>
        </w:pPrChange>
      </w:pPr>
    </w:p>
    <w:p w14:paraId="0D575401" w14:textId="63ADAD5E" w:rsidR="006127A4" w:rsidRPr="006127A4" w:rsidDel="00A37B51" w:rsidRDefault="006127A4">
      <w:pPr>
        <w:rPr>
          <w:del w:id="560" w:author="Moira Burke" w:date="2013-11-20T10:45:00Z"/>
          <w:rFonts w:ascii="Courier" w:hAnsi="Courier" w:cs="Lucida Grande"/>
          <w:color w:val="000000"/>
          <w:sz w:val="20"/>
          <w:szCs w:val="20"/>
          <w:lang w:eastAsia="en-US"/>
        </w:rPr>
        <w:pPrChange w:id="561" w:author="Moira Burke" w:date="2013-11-20T10:45:00Z">
          <w:pPr>
            <w:spacing w:after="0"/>
          </w:pPr>
        </w:pPrChange>
      </w:pPr>
      <w:del w:id="562" w:author="Moira Burke" w:date="2013-11-20T10:45:00Z">
        <w:r w:rsidRPr="006127A4" w:rsidDel="00A37B51">
          <w:rPr>
            <w:rFonts w:ascii="Courier" w:hAnsi="Courier" w:cs="Lucida Grande"/>
            <w:color w:val="000000"/>
            <w:sz w:val="20"/>
            <w:szCs w:val="20"/>
            <w:u w:val="single"/>
            <w:lang w:eastAsia="en-US"/>
          </w:rPr>
          <w:delText>total comments</w:delText>
        </w:r>
      </w:del>
    </w:p>
    <w:p w14:paraId="6A3E6182" w14:textId="03E17432" w:rsidR="006127A4" w:rsidRPr="006127A4" w:rsidDel="00A37B51" w:rsidRDefault="006127A4">
      <w:pPr>
        <w:rPr>
          <w:del w:id="563" w:author="Moira Burke" w:date="2013-11-20T10:45:00Z"/>
          <w:rFonts w:ascii="Courier" w:hAnsi="Courier" w:cs="Lucida Grande"/>
          <w:color w:val="000000"/>
          <w:sz w:val="20"/>
          <w:szCs w:val="20"/>
          <w:lang w:eastAsia="en-US"/>
        </w:rPr>
        <w:pPrChange w:id="564" w:author="Moira Burke" w:date="2013-11-20T10:45:00Z">
          <w:pPr>
            <w:spacing w:after="0"/>
          </w:pPr>
        </w:pPrChange>
      </w:pPr>
      <w:del w:id="565" w:author="Moira Burke" w:date="2013-11-20T10:45:00Z">
        <w:r w:rsidRPr="006127A4" w:rsidDel="00A37B51">
          <w:rPr>
            <w:rFonts w:ascii="Courier" w:hAnsi="Courier" w:cs="Lucida Grande"/>
            <w:color w:val="000000"/>
            <w:sz w:val="20"/>
            <w:szCs w:val="20"/>
            <w:lang w:eastAsia="en-US"/>
          </w:rPr>
          <w:delText>data:  vo.metrics$comments and ios.metrics$comments</w:delText>
        </w:r>
      </w:del>
    </w:p>
    <w:p w14:paraId="762FAC70" w14:textId="7B335D81" w:rsidR="006127A4" w:rsidRPr="00E92B86" w:rsidDel="00A37B51" w:rsidRDefault="006127A4">
      <w:pPr>
        <w:rPr>
          <w:del w:id="566" w:author="Moira Burke" w:date="2013-11-20T10:45:00Z"/>
          <w:rFonts w:ascii="Courier" w:hAnsi="Courier" w:cs="Lucida Grande"/>
          <w:b/>
          <w:color w:val="000000"/>
          <w:sz w:val="20"/>
          <w:szCs w:val="20"/>
          <w:lang w:eastAsia="en-US"/>
        </w:rPr>
        <w:pPrChange w:id="567" w:author="Moira Burke" w:date="2013-11-20T10:45:00Z">
          <w:pPr>
            <w:spacing w:after="0"/>
          </w:pPr>
        </w:pPrChange>
      </w:pPr>
      <w:del w:id="568" w:author="Moira Burke" w:date="2013-11-20T10:45:00Z">
        <w:r w:rsidRPr="00E92B86" w:rsidDel="00A37B51">
          <w:rPr>
            <w:rFonts w:ascii="Courier" w:hAnsi="Courier" w:cs="Lucida Grande"/>
            <w:b/>
            <w:color w:val="000000"/>
            <w:sz w:val="20"/>
            <w:szCs w:val="20"/>
            <w:lang w:eastAsia="en-US"/>
          </w:rPr>
          <w:delText>W = 3919774871, p-value = 4.395e-11</w:delText>
        </w:r>
      </w:del>
    </w:p>
    <w:p w14:paraId="1DF73A54" w14:textId="7C9718AB" w:rsidR="006127A4" w:rsidRPr="006127A4" w:rsidDel="00A37B51" w:rsidRDefault="006127A4">
      <w:pPr>
        <w:rPr>
          <w:del w:id="569" w:author="Moira Burke" w:date="2013-11-20T10:45:00Z"/>
          <w:rFonts w:ascii="Courier" w:hAnsi="Courier" w:cs="Lucida Grande"/>
          <w:color w:val="000000"/>
          <w:sz w:val="20"/>
          <w:szCs w:val="20"/>
          <w:lang w:eastAsia="en-US"/>
        </w:rPr>
        <w:pPrChange w:id="570" w:author="Moira Burke" w:date="2013-11-20T10:45:00Z">
          <w:pPr>
            <w:spacing w:after="0"/>
          </w:pPr>
        </w:pPrChange>
      </w:pPr>
      <w:del w:id="571"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308562E3" w14:textId="4B9A4D3C" w:rsidR="006127A4" w:rsidRPr="006127A4" w:rsidDel="00A37B51" w:rsidRDefault="006127A4">
      <w:pPr>
        <w:rPr>
          <w:del w:id="572" w:author="Moira Burke" w:date="2013-11-20T10:45:00Z"/>
          <w:rFonts w:ascii="Courier" w:hAnsi="Courier" w:cs="Lucida Grande"/>
          <w:color w:val="000000"/>
          <w:sz w:val="20"/>
          <w:szCs w:val="20"/>
          <w:lang w:eastAsia="en-US"/>
        </w:rPr>
        <w:pPrChange w:id="573" w:author="Moira Burke" w:date="2013-11-20T10:45:00Z">
          <w:pPr>
            <w:spacing w:after="0"/>
          </w:pPr>
        </w:pPrChange>
      </w:pPr>
      <w:del w:id="574" w:author="Moira Burke" w:date="2013-11-20T10:45:00Z">
        <w:r w:rsidRPr="006127A4" w:rsidDel="00A37B51">
          <w:rPr>
            <w:rFonts w:ascii="Courier" w:hAnsi="Courier" w:cs="Lucida Grande"/>
            <w:color w:val="000000"/>
            <w:sz w:val="20"/>
            <w:szCs w:val="20"/>
            <w:lang w:eastAsia="en-US"/>
          </w:rPr>
          <w:delText>95 percent confidence interval:</w:delText>
        </w:r>
      </w:del>
    </w:p>
    <w:p w14:paraId="082F650D" w14:textId="7991CD09" w:rsidR="006127A4" w:rsidRPr="006127A4" w:rsidDel="00A37B51" w:rsidRDefault="006127A4">
      <w:pPr>
        <w:rPr>
          <w:del w:id="575" w:author="Moira Burke" w:date="2013-11-20T10:45:00Z"/>
          <w:rFonts w:ascii="Courier" w:hAnsi="Courier" w:cs="Lucida Grande"/>
          <w:color w:val="000000"/>
          <w:sz w:val="20"/>
          <w:szCs w:val="20"/>
          <w:lang w:eastAsia="en-US"/>
        </w:rPr>
        <w:pPrChange w:id="576" w:author="Moira Burke" w:date="2013-11-20T10:45:00Z">
          <w:pPr>
            <w:spacing w:after="0"/>
          </w:pPr>
        </w:pPrChange>
      </w:pPr>
      <w:del w:id="577" w:author="Moira Burke" w:date="2013-11-20T10:45:00Z">
        <w:r w:rsidRPr="006127A4" w:rsidDel="00A37B51">
          <w:rPr>
            <w:rFonts w:ascii="Courier" w:hAnsi="Courier" w:cs="Lucida Grande"/>
            <w:color w:val="000000"/>
            <w:sz w:val="20"/>
            <w:szCs w:val="20"/>
            <w:lang w:eastAsia="en-US"/>
          </w:rPr>
          <w:delText>0.00006275380 0.00001309758</w:delText>
        </w:r>
      </w:del>
    </w:p>
    <w:p w14:paraId="1D445B3F" w14:textId="6973D518" w:rsidR="006127A4" w:rsidRPr="006127A4" w:rsidDel="00A37B51" w:rsidRDefault="006127A4">
      <w:pPr>
        <w:rPr>
          <w:del w:id="578" w:author="Moira Burke" w:date="2013-11-20T10:45:00Z"/>
          <w:rFonts w:ascii="Courier" w:hAnsi="Courier" w:cs="Lucida Grande"/>
          <w:color w:val="000000"/>
          <w:sz w:val="20"/>
          <w:szCs w:val="20"/>
          <w:lang w:eastAsia="en-US"/>
        </w:rPr>
        <w:pPrChange w:id="579" w:author="Moira Burke" w:date="2013-11-20T10:45:00Z">
          <w:pPr>
            <w:spacing w:after="0"/>
          </w:pPr>
        </w:pPrChange>
      </w:pPr>
      <w:del w:id="580" w:author="Moira Burke" w:date="2013-11-20T10:45:00Z">
        <w:r w:rsidRPr="006127A4" w:rsidDel="00A37B51">
          <w:rPr>
            <w:rFonts w:ascii="Courier" w:hAnsi="Courier" w:cs="Lucida Grande"/>
            <w:color w:val="000000"/>
            <w:sz w:val="20"/>
            <w:szCs w:val="20"/>
            <w:lang w:eastAsia="en-US"/>
          </w:rPr>
          <w:delText>sample estimates:</w:delText>
        </w:r>
      </w:del>
    </w:p>
    <w:p w14:paraId="626D4A37" w14:textId="1BC2D941" w:rsidR="006127A4" w:rsidRPr="006127A4" w:rsidDel="00A37B51" w:rsidRDefault="006127A4">
      <w:pPr>
        <w:rPr>
          <w:del w:id="581" w:author="Moira Burke" w:date="2013-11-20T10:45:00Z"/>
          <w:rFonts w:ascii="Courier" w:hAnsi="Courier" w:cs="Lucida Grande"/>
          <w:color w:val="000000"/>
          <w:sz w:val="20"/>
          <w:szCs w:val="20"/>
          <w:lang w:eastAsia="en-US"/>
        </w:rPr>
        <w:pPrChange w:id="582" w:author="Moira Burke" w:date="2013-11-20T10:45:00Z">
          <w:pPr>
            <w:spacing w:after="0"/>
          </w:pPr>
        </w:pPrChange>
      </w:pPr>
      <w:del w:id="583" w:author="Moira Burke" w:date="2013-11-20T10:45:00Z">
        <w:r w:rsidRPr="006127A4" w:rsidDel="00A37B51">
          <w:rPr>
            <w:rFonts w:ascii="Courier" w:hAnsi="Courier" w:cs="Lucida Grande"/>
            <w:color w:val="000000"/>
            <w:sz w:val="20"/>
            <w:szCs w:val="20"/>
            <w:lang w:eastAsia="en-US"/>
          </w:rPr>
          <w:delText>difference in location</w:delText>
        </w:r>
      </w:del>
    </w:p>
    <w:p w14:paraId="15C50104" w14:textId="5795AAD7" w:rsidR="006127A4" w:rsidRPr="006127A4" w:rsidDel="00A37B51" w:rsidRDefault="006127A4">
      <w:pPr>
        <w:rPr>
          <w:del w:id="584" w:author="Moira Burke" w:date="2013-11-20T10:45:00Z"/>
          <w:rFonts w:ascii="Courier" w:hAnsi="Courier" w:cs="Lucida Grande"/>
          <w:color w:val="000000"/>
          <w:sz w:val="20"/>
          <w:szCs w:val="20"/>
          <w:lang w:eastAsia="en-US"/>
        </w:rPr>
        <w:pPrChange w:id="585" w:author="Moira Burke" w:date="2013-11-20T10:45:00Z">
          <w:pPr>
            <w:spacing w:after="0"/>
          </w:pPr>
        </w:pPrChange>
      </w:pPr>
      <w:del w:id="586" w:author="Moira Burke" w:date="2013-11-20T10:45:00Z">
        <w:r w:rsidRPr="006127A4" w:rsidDel="00A37B51">
          <w:rPr>
            <w:rFonts w:ascii="Courier" w:hAnsi="Courier" w:cs="Lucida Grande"/>
            <w:color w:val="000000"/>
            <w:sz w:val="20"/>
            <w:szCs w:val="20"/>
            <w:lang w:eastAsia="en-US"/>
          </w:rPr>
          <w:delText>          0.0000209317</w:delText>
        </w:r>
      </w:del>
    </w:p>
    <w:p w14:paraId="41C4B28C" w14:textId="23C7E4CE" w:rsidR="006127A4" w:rsidDel="00A37B51" w:rsidRDefault="006127A4">
      <w:pPr>
        <w:rPr>
          <w:del w:id="587" w:author="Moira Burke" w:date="2013-11-20T10:45:00Z"/>
          <w:rFonts w:ascii="Courier" w:hAnsi="Courier" w:cs="Lucida Grande"/>
          <w:color w:val="000000"/>
          <w:sz w:val="20"/>
          <w:szCs w:val="20"/>
          <w:u w:val="single"/>
          <w:lang w:eastAsia="en-US"/>
        </w:rPr>
        <w:pPrChange w:id="588" w:author="Moira Burke" w:date="2013-11-20T10:45:00Z">
          <w:pPr>
            <w:spacing w:after="0"/>
          </w:pPr>
        </w:pPrChange>
      </w:pPr>
    </w:p>
    <w:p w14:paraId="32027243" w14:textId="3CA4B148" w:rsidR="006127A4" w:rsidRPr="006127A4" w:rsidDel="00A37B51" w:rsidRDefault="006127A4">
      <w:pPr>
        <w:rPr>
          <w:del w:id="589" w:author="Moira Burke" w:date="2013-11-20T10:45:00Z"/>
          <w:rFonts w:ascii="Courier" w:hAnsi="Courier" w:cs="Lucida Grande"/>
          <w:color w:val="000000"/>
          <w:sz w:val="20"/>
          <w:szCs w:val="20"/>
          <w:lang w:eastAsia="en-US"/>
        </w:rPr>
        <w:pPrChange w:id="590" w:author="Moira Burke" w:date="2013-11-20T10:45:00Z">
          <w:pPr>
            <w:spacing w:after="0"/>
          </w:pPr>
        </w:pPrChange>
      </w:pPr>
      <w:del w:id="591" w:author="Moira Burke" w:date="2013-11-20T10:45:00Z">
        <w:r w:rsidRPr="006127A4" w:rsidDel="00A37B51">
          <w:rPr>
            <w:rFonts w:ascii="Courier" w:hAnsi="Courier" w:cs="Lucida Grande"/>
            <w:color w:val="000000"/>
            <w:sz w:val="20"/>
            <w:szCs w:val="20"/>
            <w:u w:val="single"/>
            <w:lang w:eastAsia="en-US"/>
          </w:rPr>
          <w:delText>total likes</w:delText>
        </w:r>
      </w:del>
    </w:p>
    <w:p w14:paraId="22E6402B" w14:textId="1531ECF4" w:rsidR="006127A4" w:rsidRPr="006127A4" w:rsidDel="00A37B51" w:rsidRDefault="006127A4">
      <w:pPr>
        <w:rPr>
          <w:del w:id="592" w:author="Moira Burke" w:date="2013-11-20T10:45:00Z"/>
          <w:rFonts w:ascii="Courier" w:hAnsi="Courier" w:cs="Lucida Grande"/>
          <w:color w:val="000000"/>
          <w:sz w:val="20"/>
          <w:szCs w:val="20"/>
          <w:lang w:eastAsia="en-US"/>
        </w:rPr>
        <w:pPrChange w:id="593" w:author="Moira Burke" w:date="2013-11-20T10:45:00Z">
          <w:pPr>
            <w:spacing w:after="0"/>
          </w:pPr>
        </w:pPrChange>
      </w:pPr>
      <w:del w:id="594" w:author="Moira Burke" w:date="2013-11-20T10:45:00Z">
        <w:r w:rsidRPr="006127A4" w:rsidDel="00A37B51">
          <w:rPr>
            <w:rFonts w:ascii="Courier" w:hAnsi="Courier" w:cs="Lucida Grande"/>
            <w:color w:val="000000"/>
            <w:sz w:val="20"/>
            <w:szCs w:val="20"/>
            <w:lang w:eastAsia="en-US"/>
          </w:rPr>
          <w:delText>data:  vo.metrics$likes and ios.metrics$likes</w:delText>
        </w:r>
      </w:del>
    </w:p>
    <w:p w14:paraId="76388490" w14:textId="375BFF4B" w:rsidR="006127A4" w:rsidRPr="006127A4" w:rsidDel="00A37B51" w:rsidRDefault="006127A4">
      <w:pPr>
        <w:rPr>
          <w:del w:id="595" w:author="Moira Burke" w:date="2013-11-20T10:45:00Z"/>
          <w:rFonts w:ascii="Courier" w:hAnsi="Courier" w:cs="Lucida Grande"/>
          <w:color w:val="000000"/>
          <w:sz w:val="20"/>
          <w:szCs w:val="20"/>
          <w:lang w:eastAsia="en-US"/>
        </w:rPr>
        <w:pPrChange w:id="596" w:author="Moira Burke" w:date="2013-11-20T10:45:00Z">
          <w:pPr>
            <w:spacing w:after="0"/>
          </w:pPr>
        </w:pPrChange>
      </w:pPr>
      <w:del w:id="597" w:author="Moira Burke" w:date="2013-11-20T10:45:00Z">
        <w:r w:rsidRPr="006127A4" w:rsidDel="00A37B51">
          <w:rPr>
            <w:rFonts w:ascii="Courier" w:hAnsi="Courier" w:cs="Lucida Grande"/>
            <w:color w:val="000000"/>
            <w:sz w:val="20"/>
            <w:szCs w:val="20"/>
            <w:lang w:eastAsia="en-US"/>
          </w:rPr>
          <w:delText>W = 3847413914, p-value = 0.7572</w:delText>
        </w:r>
      </w:del>
    </w:p>
    <w:p w14:paraId="71428B6F" w14:textId="5F5DB1FE" w:rsidR="006127A4" w:rsidRPr="006127A4" w:rsidDel="00A37B51" w:rsidRDefault="006127A4">
      <w:pPr>
        <w:rPr>
          <w:del w:id="598" w:author="Moira Burke" w:date="2013-11-20T10:45:00Z"/>
          <w:rFonts w:ascii="Courier" w:hAnsi="Courier" w:cs="Lucida Grande"/>
          <w:color w:val="000000"/>
          <w:sz w:val="20"/>
          <w:szCs w:val="20"/>
          <w:lang w:eastAsia="en-US"/>
        </w:rPr>
        <w:pPrChange w:id="599" w:author="Moira Burke" w:date="2013-11-20T10:45:00Z">
          <w:pPr>
            <w:spacing w:after="0"/>
          </w:pPr>
        </w:pPrChange>
      </w:pPr>
      <w:del w:id="600"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20EC1CBC" w14:textId="28823DA2" w:rsidR="006127A4" w:rsidRPr="006127A4" w:rsidDel="00A37B51" w:rsidRDefault="006127A4">
      <w:pPr>
        <w:rPr>
          <w:del w:id="601" w:author="Moira Burke" w:date="2013-11-20T10:45:00Z"/>
          <w:rFonts w:ascii="Courier" w:hAnsi="Courier" w:cs="Lucida Grande"/>
          <w:color w:val="000000"/>
          <w:sz w:val="20"/>
          <w:szCs w:val="20"/>
          <w:lang w:eastAsia="en-US"/>
        </w:rPr>
        <w:pPrChange w:id="602" w:author="Moira Burke" w:date="2013-11-20T10:45:00Z">
          <w:pPr>
            <w:spacing w:after="0"/>
          </w:pPr>
        </w:pPrChange>
      </w:pPr>
      <w:del w:id="603" w:author="Moira Burke" w:date="2013-11-20T10:45:00Z">
        <w:r w:rsidRPr="006127A4" w:rsidDel="00A37B51">
          <w:rPr>
            <w:rFonts w:ascii="Courier" w:hAnsi="Courier" w:cs="Lucida Grande"/>
            <w:color w:val="000000"/>
            <w:sz w:val="20"/>
            <w:szCs w:val="20"/>
            <w:lang w:eastAsia="en-US"/>
          </w:rPr>
          <w:delText>95 percent confidence interval:</w:delText>
        </w:r>
      </w:del>
    </w:p>
    <w:p w14:paraId="1D171212" w14:textId="278339F5" w:rsidR="006127A4" w:rsidRPr="006127A4" w:rsidDel="00A37B51" w:rsidRDefault="006127A4">
      <w:pPr>
        <w:rPr>
          <w:del w:id="604" w:author="Moira Burke" w:date="2013-11-20T10:45:00Z"/>
          <w:rFonts w:ascii="Courier" w:hAnsi="Courier" w:cs="Lucida Grande"/>
          <w:color w:val="000000"/>
          <w:sz w:val="20"/>
          <w:szCs w:val="20"/>
          <w:lang w:eastAsia="en-US"/>
        </w:rPr>
        <w:pPrChange w:id="605" w:author="Moira Burke" w:date="2013-11-20T10:45:00Z">
          <w:pPr>
            <w:spacing w:after="0"/>
          </w:pPr>
        </w:pPrChange>
      </w:pPr>
      <w:del w:id="606" w:author="Moira Burke" w:date="2013-11-20T10:45:00Z">
        <w:r w:rsidRPr="006127A4" w:rsidDel="00A37B51">
          <w:rPr>
            <w:rFonts w:ascii="Courier" w:hAnsi="Courier" w:cs="Lucida Grande"/>
            <w:color w:val="000000"/>
            <w:sz w:val="20"/>
            <w:szCs w:val="20"/>
            <w:lang w:eastAsia="en-US"/>
          </w:rPr>
          <w:delText>-0.00006235166  0.00003862641</w:delText>
        </w:r>
      </w:del>
    </w:p>
    <w:p w14:paraId="191CF1BE" w14:textId="70533821" w:rsidR="006127A4" w:rsidRPr="006127A4" w:rsidDel="00A37B51" w:rsidRDefault="006127A4">
      <w:pPr>
        <w:rPr>
          <w:del w:id="607" w:author="Moira Burke" w:date="2013-11-20T10:45:00Z"/>
          <w:rFonts w:ascii="Courier" w:hAnsi="Courier" w:cs="Lucida Grande"/>
          <w:color w:val="000000"/>
          <w:sz w:val="20"/>
          <w:szCs w:val="20"/>
          <w:lang w:eastAsia="en-US"/>
        </w:rPr>
        <w:pPrChange w:id="608" w:author="Moira Burke" w:date="2013-11-20T10:45:00Z">
          <w:pPr>
            <w:spacing w:after="0"/>
          </w:pPr>
        </w:pPrChange>
      </w:pPr>
      <w:del w:id="609" w:author="Moira Burke" w:date="2013-11-20T10:45:00Z">
        <w:r w:rsidRPr="006127A4" w:rsidDel="00A37B51">
          <w:rPr>
            <w:rFonts w:ascii="Courier" w:hAnsi="Courier" w:cs="Lucida Grande"/>
            <w:color w:val="000000"/>
            <w:sz w:val="20"/>
            <w:szCs w:val="20"/>
            <w:lang w:eastAsia="en-US"/>
          </w:rPr>
          <w:delText>sample estimates:</w:delText>
        </w:r>
      </w:del>
    </w:p>
    <w:p w14:paraId="0672B828" w14:textId="0199298E" w:rsidR="006127A4" w:rsidRPr="006127A4" w:rsidDel="00A37B51" w:rsidRDefault="006127A4">
      <w:pPr>
        <w:rPr>
          <w:del w:id="610" w:author="Moira Burke" w:date="2013-11-20T10:45:00Z"/>
          <w:rFonts w:ascii="Courier" w:hAnsi="Courier" w:cs="Lucida Grande"/>
          <w:color w:val="000000"/>
          <w:sz w:val="20"/>
          <w:szCs w:val="20"/>
          <w:lang w:eastAsia="en-US"/>
        </w:rPr>
        <w:pPrChange w:id="611" w:author="Moira Burke" w:date="2013-11-20T10:45:00Z">
          <w:pPr>
            <w:spacing w:after="0"/>
          </w:pPr>
        </w:pPrChange>
      </w:pPr>
      <w:del w:id="612" w:author="Moira Burke" w:date="2013-11-20T10:45:00Z">
        <w:r w:rsidRPr="006127A4" w:rsidDel="00A37B51">
          <w:rPr>
            <w:rFonts w:ascii="Courier" w:hAnsi="Courier" w:cs="Lucida Grande"/>
            <w:color w:val="000000"/>
            <w:sz w:val="20"/>
            <w:szCs w:val="20"/>
            <w:lang w:eastAsia="en-US"/>
          </w:rPr>
          <w:delText>difference in location</w:delText>
        </w:r>
      </w:del>
    </w:p>
    <w:p w14:paraId="7A0F777F" w14:textId="6BDBE395" w:rsidR="006127A4" w:rsidRPr="006127A4" w:rsidDel="00A37B51" w:rsidRDefault="006127A4">
      <w:pPr>
        <w:rPr>
          <w:del w:id="613" w:author="Moira Burke" w:date="2013-11-20T10:45:00Z"/>
          <w:rFonts w:ascii="Courier" w:hAnsi="Courier" w:cs="Lucida Grande"/>
          <w:color w:val="000000"/>
          <w:sz w:val="20"/>
          <w:szCs w:val="20"/>
          <w:lang w:eastAsia="en-US"/>
        </w:rPr>
        <w:pPrChange w:id="614" w:author="Moira Burke" w:date="2013-11-20T10:45:00Z">
          <w:pPr>
            <w:spacing w:after="0"/>
          </w:pPr>
        </w:pPrChange>
      </w:pPr>
      <w:del w:id="615" w:author="Moira Burke" w:date="2013-11-20T10:45:00Z">
        <w:r w:rsidRPr="006127A4" w:rsidDel="00A37B51">
          <w:rPr>
            <w:rFonts w:ascii="Courier" w:hAnsi="Courier" w:cs="Lucida Grande"/>
            <w:color w:val="000000"/>
            <w:sz w:val="20"/>
            <w:szCs w:val="20"/>
            <w:lang w:eastAsia="en-US"/>
          </w:rPr>
          <w:delText>         0.00001829696</w:delText>
        </w:r>
      </w:del>
    </w:p>
    <w:p w14:paraId="3E684058" w14:textId="6DB6B168" w:rsidR="006127A4" w:rsidDel="00A37B51" w:rsidRDefault="006127A4">
      <w:pPr>
        <w:rPr>
          <w:del w:id="616" w:author="Moira Burke" w:date="2013-11-20T10:45:00Z"/>
          <w:rFonts w:ascii="Courier" w:hAnsi="Courier" w:cs="Lucida Grande"/>
          <w:color w:val="000000"/>
          <w:sz w:val="20"/>
          <w:szCs w:val="20"/>
          <w:u w:val="single"/>
          <w:lang w:eastAsia="en-US"/>
        </w:rPr>
        <w:pPrChange w:id="617" w:author="Moira Burke" w:date="2013-11-20T10:45:00Z">
          <w:pPr>
            <w:spacing w:after="0"/>
          </w:pPr>
        </w:pPrChange>
      </w:pPr>
    </w:p>
    <w:p w14:paraId="40793787" w14:textId="42756179" w:rsidR="006127A4" w:rsidRPr="006127A4" w:rsidDel="00A37B51" w:rsidRDefault="006127A4">
      <w:pPr>
        <w:rPr>
          <w:del w:id="618" w:author="Moira Burke" w:date="2013-11-20T10:45:00Z"/>
          <w:rFonts w:ascii="Courier" w:hAnsi="Courier" w:cs="Lucida Grande"/>
          <w:color w:val="000000"/>
          <w:sz w:val="20"/>
          <w:szCs w:val="20"/>
          <w:lang w:eastAsia="en-US"/>
        </w:rPr>
        <w:pPrChange w:id="619" w:author="Moira Burke" w:date="2013-11-20T10:45:00Z">
          <w:pPr>
            <w:spacing w:after="0"/>
          </w:pPr>
        </w:pPrChange>
      </w:pPr>
      <w:del w:id="620" w:author="Moira Burke" w:date="2013-11-20T10:45:00Z">
        <w:r w:rsidRPr="006127A4" w:rsidDel="00A37B51">
          <w:rPr>
            <w:rFonts w:ascii="Courier" w:hAnsi="Courier" w:cs="Lucida Grande"/>
            <w:color w:val="000000"/>
            <w:sz w:val="20"/>
            <w:szCs w:val="20"/>
            <w:u w:val="single"/>
            <w:lang w:eastAsia="en-US"/>
          </w:rPr>
          <w:delText>photo comments</w:delText>
        </w:r>
      </w:del>
    </w:p>
    <w:p w14:paraId="0553FB6E" w14:textId="2C293307" w:rsidR="006127A4" w:rsidRPr="006127A4" w:rsidDel="00A37B51" w:rsidRDefault="006127A4">
      <w:pPr>
        <w:rPr>
          <w:del w:id="621" w:author="Moira Burke" w:date="2013-11-20T10:45:00Z"/>
          <w:rFonts w:ascii="Courier" w:hAnsi="Courier" w:cs="Lucida Grande"/>
          <w:color w:val="000000"/>
          <w:sz w:val="20"/>
          <w:szCs w:val="20"/>
          <w:lang w:eastAsia="en-US"/>
        </w:rPr>
        <w:pPrChange w:id="622" w:author="Moira Burke" w:date="2013-11-20T10:45:00Z">
          <w:pPr>
            <w:spacing w:after="0"/>
          </w:pPr>
        </w:pPrChange>
      </w:pPr>
      <w:del w:id="623" w:author="Moira Burke" w:date="2013-11-20T10:45:00Z">
        <w:r w:rsidRPr="006127A4" w:rsidDel="00A37B51">
          <w:rPr>
            <w:rFonts w:ascii="Courier" w:hAnsi="Courier" w:cs="Lucida Grande"/>
            <w:color w:val="000000"/>
            <w:sz w:val="20"/>
            <w:szCs w:val="20"/>
            <w:lang w:eastAsia="en-US"/>
          </w:rPr>
          <w:delText>data:  vo.metrics$photo_comments and ios.metrics$photo_comments</w:delText>
        </w:r>
      </w:del>
    </w:p>
    <w:p w14:paraId="01E16615" w14:textId="439765BD" w:rsidR="006127A4" w:rsidRPr="00E92B86" w:rsidDel="00A37B51" w:rsidRDefault="006127A4">
      <w:pPr>
        <w:rPr>
          <w:del w:id="624" w:author="Moira Burke" w:date="2013-11-20T10:45:00Z"/>
          <w:rFonts w:ascii="Courier" w:hAnsi="Courier" w:cs="Lucida Grande"/>
          <w:b/>
          <w:color w:val="000000"/>
          <w:sz w:val="20"/>
          <w:szCs w:val="20"/>
          <w:lang w:eastAsia="en-US"/>
        </w:rPr>
        <w:pPrChange w:id="625" w:author="Moira Burke" w:date="2013-11-20T10:45:00Z">
          <w:pPr>
            <w:spacing w:after="0"/>
          </w:pPr>
        </w:pPrChange>
      </w:pPr>
      <w:del w:id="626" w:author="Moira Burke" w:date="2013-11-20T10:45:00Z">
        <w:r w:rsidRPr="00E92B86" w:rsidDel="00A37B51">
          <w:rPr>
            <w:rFonts w:ascii="Courier" w:hAnsi="Courier" w:cs="Lucida Grande"/>
            <w:b/>
            <w:color w:val="000000"/>
            <w:sz w:val="20"/>
            <w:szCs w:val="20"/>
            <w:lang w:eastAsia="en-US"/>
          </w:rPr>
          <w:delText>W = 3648769175, p-value &lt; 2.2e-16</w:delText>
        </w:r>
      </w:del>
    </w:p>
    <w:p w14:paraId="3F15F32B" w14:textId="2226E777" w:rsidR="006127A4" w:rsidRPr="006127A4" w:rsidDel="00A37B51" w:rsidRDefault="006127A4">
      <w:pPr>
        <w:rPr>
          <w:del w:id="627" w:author="Moira Burke" w:date="2013-11-20T10:45:00Z"/>
          <w:rFonts w:ascii="Courier" w:hAnsi="Courier" w:cs="Lucida Grande"/>
          <w:color w:val="000000"/>
          <w:sz w:val="20"/>
          <w:szCs w:val="20"/>
          <w:lang w:eastAsia="en-US"/>
        </w:rPr>
        <w:pPrChange w:id="628" w:author="Moira Burke" w:date="2013-11-20T10:45:00Z">
          <w:pPr>
            <w:spacing w:after="0"/>
          </w:pPr>
        </w:pPrChange>
      </w:pPr>
      <w:del w:id="629"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481E93A9" w14:textId="498A97F9" w:rsidR="006127A4" w:rsidRPr="006127A4" w:rsidDel="00A37B51" w:rsidRDefault="006127A4">
      <w:pPr>
        <w:rPr>
          <w:del w:id="630" w:author="Moira Burke" w:date="2013-11-20T10:45:00Z"/>
          <w:rFonts w:ascii="Courier" w:hAnsi="Courier" w:cs="Lucida Grande"/>
          <w:color w:val="000000"/>
          <w:sz w:val="20"/>
          <w:szCs w:val="20"/>
          <w:lang w:eastAsia="en-US"/>
        </w:rPr>
        <w:pPrChange w:id="631" w:author="Moira Burke" w:date="2013-11-20T10:45:00Z">
          <w:pPr>
            <w:spacing w:after="0"/>
          </w:pPr>
        </w:pPrChange>
      </w:pPr>
      <w:del w:id="632" w:author="Moira Burke" w:date="2013-11-20T10:45:00Z">
        <w:r w:rsidRPr="006127A4" w:rsidDel="00A37B51">
          <w:rPr>
            <w:rFonts w:ascii="Courier" w:hAnsi="Courier" w:cs="Lucida Grande"/>
            <w:color w:val="000000"/>
            <w:sz w:val="20"/>
            <w:szCs w:val="20"/>
            <w:lang w:eastAsia="en-US"/>
          </w:rPr>
          <w:delText>95 percent confidence interval:</w:delText>
        </w:r>
      </w:del>
    </w:p>
    <w:p w14:paraId="58139F79" w14:textId="25213A12" w:rsidR="006127A4" w:rsidRPr="006127A4" w:rsidDel="00A37B51" w:rsidRDefault="006127A4">
      <w:pPr>
        <w:rPr>
          <w:del w:id="633" w:author="Moira Burke" w:date="2013-11-20T10:45:00Z"/>
          <w:rFonts w:ascii="Courier" w:hAnsi="Courier" w:cs="Lucida Grande"/>
          <w:color w:val="000000"/>
          <w:sz w:val="20"/>
          <w:szCs w:val="20"/>
          <w:lang w:eastAsia="en-US"/>
        </w:rPr>
        <w:pPrChange w:id="634" w:author="Moira Burke" w:date="2013-11-20T10:45:00Z">
          <w:pPr>
            <w:spacing w:after="0"/>
          </w:pPr>
        </w:pPrChange>
      </w:pPr>
      <w:del w:id="635" w:author="Moira Burke" w:date="2013-11-20T10:45:00Z">
        <w:r w:rsidRPr="006127A4" w:rsidDel="00A37B51">
          <w:rPr>
            <w:rFonts w:ascii="Courier" w:hAnsi="Courier" w:cs="Lucida Grande"/>
            <w:color w:val="000000"/>
            <w:sz w:val="20"/>
            <w:szCs w:val="20"/>
            <w:lang w:eastAsia="en-US"/>
          </w:rPr>
          <w:delText>-0.00005577007 -0.00003958996</w:delText>
        </w:r>
      </w:del>
    </w:p>
    <w:p w14:paraId="03D9C013" w14:textId="06BD8847" w:rsidR="006127A4" w:rsidRPr="006127A4" w:rsidDel="00A37B51" w:rsidRDefault="006127A4">
      <w:pPr>
        <w:rPr>
          <w:del w:id="636" w:author="Moira Burke" w:date="2013-11-20T10:45:00Z"/>
          <w:rFonts w:ascii="Courier" w:hAnsi="Courier" w:cs="Lucida Grande"/>
          <w:color w:val="000000"/>
          <w:sz w:val="20"/>
          <w:szCs w:val="20"/>
          <w:lang w:eastAsia="en-US"/>
        </w:rPr>
        <w:pPrChange w:id="637" w:author="Moira Burke" w:date="2013-11-20T10:45:00Z">
          <w:pPr>
            <w:spacing w:after="0"/>
          </w:pPr>
        </w:pPrChange>
      </w:pPr>
      <w:del w:id="638" w:author="Moira Burke" w:date="2013-11-20T10:45:00Z">
        <w:r w:rsidRPr="006127A4" w:rsidDel="00A37B51">
          <w:rPr>
            <w:rFonts w:ascii="Courier" w:hAnsi="Courier" w:cs="Lucida Grande"/>
            <w:color w:val="000000"/>
            <w:sz w:val="20"/>
            <w:szCs w:val="20"/>
            <w:lang w:eastAsia="en-US"/>
          </w:rPr>
          <w:delText>sample estimates:</w:delText>
        </w:r>
      </w:del>
    </w:p>
    <w:p w14:paraId="53AA4795" w14:textId="3021C710" w:rsidR="006127A4" w:rsidRPr="006127A4" w:rsidDel="00A37B51" w:rsidRDefault="006127A4">
      <w:pPr>
        <w:rPr>
          <w:del w:id="639" w:author="Moira Burke" w:date="2013-11-20T10:45:00Z"/>
          <w:rFonts w:ascii="Courier" w:hAnsi="Courier" w:cs="Lucida Grande"/>
          <w:color w:val="000000"/>
          <w:sz w:val="20"/>
          <w:szCs w:val="20"/>
          <w:lang w:eastAsia="en-US"/>
        </w:rPr>
        <w:pPrChange w:id="640" w:author="Moira Burke" w:date="2013-11-20T10:45:00Z">
          <w:pPr>
            <w:spacing w:after="0"/>
          </w:pPr>
        </w:pPrChange>
      </w:pPr>
      <w:del w:id="641" w:author="Moira Burke" w:date="2013-11-20T10:45:00Z">
        <w:r w:rsidRPr="006127A4" w:rsidDel="00A37B51">
          <w:rPr>
            <w:rFonts w:ascii="Courier" w:hAnsi="Courier" w:cs="Lucida Grande"/>
            <w:color w:val="000000"/>
            <w:sz w:val="20"/>
            <w:szCs w:val="20"/>
            <w:lang w:eastAsia="en-US"/>
          </w:rPr>
          <w:delText>difference in location</w:delText>
        </w:r>
      </w:del>
    </w:p>
    <w:p w14:paraId="4688FF30" w14:textId="1ADE7E4A" w:rsidR="006127A4" w:rsidRPr="006127A4" w:rsidDel="00A37B51" w:rsidRDefault="006127A4">
      <w:pPr>
        <w:rPr>
          <w:del w:id="642" w:author="Moira Burke" w:date="2013-11-20T10:45:00Z"/>
          <w:rFonts w:ascii="Courier" w:hAnsi="Courier" w:cs="Lucida Grande"/>
          <w:color w:val="000000"/>
          <w:sz w:val="20"/>
          <w:szCs w:val="20"/>
          <w:lang w:eastAsia="en-US"/>
        </w:rPr>
        <w:pPrChange w:id="643" w:author="Moira Burke" w:date="2013-11-20T10:45:00Z">
          <w:pPr>
            <w:spacing w:after="0"/>
          </w:pPr>
        </w:pPrChange>
      </w:pPr>
      <w:del w:id="644" w:author="Moira Burke" w:date="2013-11-20T10:45:00Z">
        <w:r w:rsidRPr="006127A4" w:rsidDel="00A37B51">
          <w:rPr>
            <w:rFonts w:ascii="Courier" w:hAnsi="Courier" w:cs="Lucida Grande"/>
            <w:color w:val="000000"/>
            <w:sz w:val="20"/>
            <w:szCs w:val="20"/>
            <w:lang w:eastAsia="en-US"/>
          </w:rPr>
          <w:delText>         -8.265817e-06</w:delText>
        </w:r>
      </w:del>
    </w:p>
    <w:p w14:paraId="10B2A909" w14:textId="649FAFAD" w:rsidR="006127A4" w:rsidDel="00A37B51" w:rsidRDefault="006127A4">
      <w:pPr>
        <w:rPr>
          <w:del w:id="645" w:author="Moira Burke" w:date="2013-11-20T10:45:00Z"/>
          <w:rFonts w:ascii="Courier" w:hAnsi="Courier" w:cs="Lucida Grande"/>
          <w:color w:val="000000"/>
          <w:sz w:val="20"/>
          <w:szCs w:val="20"/>
          <w:u w:val="single"/>
          <w:lang w:eastAsia="en-US"/>
        </w:rPr>
        <w:pPrChange w:id="646" w:author="Moira Burke" w:date="2013-11-20T10:45:00Z">
          <w:pPr>
            <w:spacing w:after="0"/>
          </w:pPr>
        </w:pPrChange>
      </w:pPr>
    </w:p>
    <w:p w14:paraId="310B7485" w14:textId="344DB768" w:rsidR="006127A4" w:rsidRPr="006127A4" w:rsidDel="00A37B51" w:rsidRDefault="006127A4">
      <w:pPr>
        <w:rPr>
          <w:del w:id="647" w:author="Moira Burke" w:date="2013-11-20T10:45:00Z"/>
          <w:rFonts w:ascii="Courier" w:hAnsi="Courier" w:cs="Lucida Grande"/>
          <w:color w:val="000000"/>
          <w:sz w:val="20"/>
          <w:szCs w:val="20"/>
          <w:lang w:eastAsia="en-US"/>
        </w:rPr>
        <w:pPrChange w:id="648" w:author="Moira Burke" w:date="2013-11-20T10:45:00Z">
          <w:pPr>
            <w:spacing w:after="0"/>
          </w:pPr>
        </w:pPrChange>
      </w:pPr>
      <w:del w:id="649" w:author="Moira Burke" w:date="2013-11-20T10:45:00Z">
        <w:r w:rsidRPr="006127A4" w:rsidDel="00A37B51">
          <w:rPr>
            <w:rFonts w:ascii="Courier" w:hAnsi="Courier" w:cs="Lucida Grande"/>
            <w:color w:val="000000"/>
            <w:sz w:val="20"/>
            <w:szCs w:val="20"/>
            <w:u w:val="single"/>
            <w:lang w:eastAsia="en-US"/>
          </w:rPr>
          <w:delText>photo likes</w:delText>
        </w:r>
      </w:del>
    </w:p>
    <w:p w14:paraId="1F81D947" w14:textId="2481E228" w:rsidR="006127A4" w:rsidRPr="006127A4" w:rsidDel="00A37B51" w:rsidRDefault="006127A4">
      <w:pPr>
        <w:rPr>
          <w:del w:id="650" w:author="Moira Burke" w:date="2013-11-20T10:45:00Z"/>
          <w:rFonts w:ascii="Courier" w:hAnsi="Courier" w:cs="Lucida Grande"/>
          <w:color w:val="000000"/>
          <w:sz w:val="20"/>
          <w:szCs w:val="20"/>
          <w:lang w:eastAsia="en-US"/>
        </w:rPr>
        <w:pPrChange w:id="651" w:author="Moira Burke" w:date="2013-11-20T10:45:00Z">
          <w:pPr>
            <w:spacing w:after="0"/>
          </w:pPr>
        </w:pPrChange>
      </w:pPr>
      <w:del w:id="652" w:author="Moira Burke" w:date="2013-11-20T10:45:00Z">
        <w:r w:rsidRPr="006127A4" w:rsidDel="00A37B51">
          <w:rPr>
            <w:rFonts w:ascii="Courier" w:hAnsi="Courier" w:cs="Lucida Grande"/>
            <w:color w:val="000000"/>
            <w:sz w:val="20"/>
            <w:szCs w:val="20"/>
            <w:lang w:eastAsia="en-US"/>
          </w:rPr>
          <w:delText>data:  vo.metrics$photo_likes and ios.metrics$photo_likes</w:delText>
        </w:r>
      </w:del>
    </w:p>
    <w:p w14:paraId="53792CCB" w14:textId="25CDD60D" w:rsidR="006127A4" w:rsidRPr="00E92B86" w:rsidDel="00A37B51" w:rsidRDefault="006127A4">
      <w:pPr>
        <w:rPr>
          <w:del w:id="653" w:author="Moira Burke" w:date="2013-11-20T10:45:00Z"/>
          <w:rFonts w:ascii="Courier" w:hAnsi="Courier" w:cs="Lucida Grande"/>
          <w:b/>
          <w:color w:val="000000"/>
          <w:sz w:val="20"/>
          <w:szCs w:val="20"/>
          <w:lang w:eastAsia="en-US"/>
        </w:rPr>
        <w:pPrChange w:id="654" w:author="Moira Burke" w:date="2013-11-20T10:45:00Z">
          <w:pPr>
            <w:spacing w:after="0"/>
          </w:pPr>
        </w:pPrChange>
      </w:pPr>
      <w:del w:id="655" w:author="Moira Burke" w:date="2013-11-20T10:45:00Z">
        <w:r w:rsidRPr="00E92B86" w:rsidDel="00A37B51">
          <w:rPr>
            <w:rFonts w:ascii="Courier" w:hAnsi="Courier" w:cs="Lucida Grande"/>
            <w:b/>
            <w:color w:val="000000"/>
            <w:sz w:val="20"/>
            <w:szCs w:val="20"/>
            <w:lang w:eastAsia="en-US"/>
          </w:rPr>
          <w:delText>W = 3636164711, p-value &lt; 2.2e-16</w:delText>
        </w:r>
      </w:del>
    </w:p>
    <w:p w14:paraId="6AB843D5" w14:textId="64996911" w:rsidR="006127A4" w:rsidRPr="006127A4" w:rsidDel="00A37B51" w:rsidRDefault="006127A4">
      <w:pPr>
        <w:rPr>
          <w:del w:id="656" w:author="Moira Burke" w:date="2013-11-20T10:45:00Z"/>
          <w:rFonts w:ascii="Courier" w:hAnsi="Courier" w:cs="Lucida Grande"/>
          <w:color w:val="000000"/>
          <w:sz w:val="20"/>
          <w:szCs w:val="20"/>
          <w:lang w:eastAsia="en-US"/>
        </w:rPr>
        <w:pPrChange w:id="657" w:author="Moira Burke" w:date="2013-11-20T10:45:00Z">
          <w:pPr>
            <w:spacing w:after="0"/>
          </w:pPr>
        </w:pPrChange>
      </w:pPr>
      <w:del w:id="658"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3A0F2549" w14:textId="522BC2CF" w:rsidR="006127A4" w:rsidRPr="006127A4" w:rsidDel="00A37B51" w:rsidRDefault="006127A4">
      <w:pPr>
        <w:rPr>
          <w:del w:id="659" w:author="Moira Burke" w:date="2013-11-20T10:45:00Z"/>
          <w:rFonts w:ascii="Courier" w:hAnsi="Courier" w:cs="Lucida Grande"/>
          <w:color w:val="000000"/>
          <w:sz w:val="20"/>
          <w:szCs w:val="20"/>
          <w:lang w:eastAsia="en-US"/>
        </w:rPr>
        <w:pPrChange w:id="660" w:author="Moira Burke" w:date="2013-11-20T10:45:00Z">
          <w:pPr>
            <w:spacing w:after="0"/>
          </w:pPr>
        </w:pPrChange>
      </w:pPr>
      <w:del w:id="661" w:author="Moira Burke" w:date="2013-11-20T10:45:00Z">
        <w:r w:rsidRPr="006127A4" w:rsidDel="00A37B51">
          <w:rPr>
            <w:rFonts w:ascii="Courier" w:hAnsi="Courier" w:cs="Lucida Grande"/>
            <w:color w:val="000000"/>
            <w:sz w:val="20"/>
            <w:szCs w:val="20"/>
            <w:lang w:eastAsia="en-US"/>
          </w:rPr>
          <w:delText>95 percent confidence interval:</w:delText>
        </w:r>
      </w:del>
    </w:p>
    <w:p w14:paraId="7216325D" w14:textId="73DD65EC" w:rsidR="006127A4" w:rsidRPr="006127A4" w:rsidDel="00A37B51" w:rsidRDefault="006127A4">
      <w:pPr>
        <w:rPr>
          <w:del w:id="662" w:author="Moira Burke" w:date="2013-11-20T10:45:00Z"/>
          <w:rFonts w:ascii="Courier" w:hAnsi="Courier" w:cs="Lucida Grande"/>
          <w:color w:val="000000"/>
          <w:sz w:val="20"/>
          <w:szCs w:val="20"/>
          <w:lang w:eastAsia="en-US"/>
        </w:rPr>
        <w:pPrChange w:id="663" w:author="Moira Burke" w:date="2013-11-20T10:45:00Z">
          <w:pPr>
            <w:spacing w:after="0"/>
          </w:pPr>
        </w:pPrChange>
      </w:pPr>
      <w:del w:id="664" w:author="Moira Burke" w:date="2013-11-20T10:45:00Z">
        <w:r w:rsidRPr="006127A4" w:rsidDel="00A37B51">
          <w:rPr>
            <w:rFonts w:ascii="Courier" w:hAnsi="Courier" w:cs="Lucida Grande"/>
            <w:color w:val="000000"/>
            <w:sz w:val="20"/>
            <w:szCs w:val="20"/>
            <w:lang w:eastAsia="en-US"/>
          </w:rPr>
          <w:delText>-0.9999697 -0.9999428</w:delText>
        </w:r>
      </w:del>
    </w:p>
    <w:p w14:paraId="5897199D" w14:textId="0F9C1010" w:rsidR="006127A4" w:rsidRPr="006127A4" w:rsidDel="00A37B51" w:rsidRDefault="006127A4">
      <w:pPr>
        <w:rPr>
          <w:del w:id="665" w:author="Moira Burke" w:date="2013-11-20T10:45:00Z"/>
          <w:rFonts w:ascii="Courier" w:hAnsi="Courier" w:cs="Lucida Grande"/>
          <w:color w:val="000000"/>
          <w:sz w:val="20"/>
          <w:szCs w:val="20"/>
          <w:lang w:eastAsia="en-US"/>
        </w:rPr>
        <w:pPrChange w:id="666" w:author="Moira Burke" w:date="2013-11-20T10:45:00Z">
          <w:pPr>
            <w:spacing w:after="0"/>
          </w:pPr>
        </w:pPrChange>
      </w:pPr>
      <w:del w:id="667" w:author="Moira Burke" w:date="2013-11-20T10:45:00Z">
        <w:r w:rsidRPr="006127A4" w:rsidDel="00A37B51">
          <w:rPr>
            <w:rFonts w:ascii="Courier" w:hAnsi="Courier" w:cs="Lucida Grande"/>
            <w:color w:val="000000"/>
            <w:sz w:val="20"/>
            <w:szCs w:val="20"/>
            <w:lang w:eastAsia="en-US"/>
          </w:rPr>
          <w:delText>sample estimates:</w:delText>
        </w:r>
      </w:del>
    </w:p>
    <w:p w14:paraId="37BE7161" w14:textId="7120FD11" w:rsidR="006127A4" w:rsidRPr="006127A4" w:rsidDel="00A37B51" w:rsidRDefault="006127A4">
      <w:pPr>
        <w:rPr>
          <w:del w:id="668" w:author="Moira Burke" w:date="2013-11-20T10:45:00Z"/>
          <w:rFonts w:ascii="Courier" w:hAnsi="Courier" w:cs="Lucida Grande"/>
          <w:color w:val="000000"/>
          <w:sz w:val="20"/>
          <w:szCs w:val="20"/>
          <w:lang w:eastAsia="en-US"/>
        </w:rPr>
        <w:pPrChange w:id="669" w:author="Moira Burke" w:date="2013-11-20T10:45:00Z">
          <w:pPr>
            <w:spacing w:after="0"/>
          </w:pPr>
        </w:pPrChange>
      </w:pPr>
      <w:del w:id="670" w:author="Moira Burke" w:date="2013-11-20T10:45:00Z">
        <w:r w:rsidRPr="006127A4" w:rsidDel="00A37B51">
          <w:rPr>
            <w:rFonts w:ascii="Courier" w:hAnsi="Courier" w:cs="Lucida Grande"/>
            <w:color w:val="000000"/>
            <w:sz w:val="20"/>
            <w:szCs w:val="20"/>
            <w:lang w:eastAsia="en-US"/>
          </w:rPr>
          <w:delText>difference in location</w:delText>
        </w:r>
      </w:del>
    </w:p>
    <w:p w14:paraId="20106BCF" w14:textId="19996B6A" w:rsidR="006127A4" w:rsidRPr="006127A4" w:rsidDel="00A37B51" w:rsidRDefault="006127A4">
      <w:pPr>
        <w:rPr>
          <w:del w:id="671" w:author="Moira Burke" w:date="2013-11-20T10:45:00Z"/>
          <w:rFonts w:ascii="Courier" w:hAnsi="Courier" w:cs="Lucida Grande"/>
          <w:color w:val="000000"/>
          <w:sz w:val="20"/>
          <w:szCs w:val="20"/>
          <w:lang w:eastAsia="en-US"/>
        </w:rPr>
        <w:pPrChange w:id="672" w:author="Moira Burke" w:date="2013-11-20T10:45:00Z">
          <w:pPr>
            <w:spacing w:after="0"/>
          </w:pPr>
        </w:pPrChange>
      </w:pPr>
      <w:del w:id="673" w:author="Moira Burke" w:date="2013-11-20T10:45:00Z">
        <w:r w:rsidRPr="006127A4" w:rsidDel="00A37B51">
          <w:rPr>
            <w:rFonts w:ascii="Courier" w:hAnsi="Courier" w:cs="Lucida Grande"/>
            <w:color w:val="000000"/>
            <w:sz w:val="20"/>
            <w:szCs w:val="20"/>
            <w:lang w:eastAsia="en-US"/>
          </w:rPr>
          <w:delText>            -0.9999997</w:delText>
        </w:r>
      </w:del>
    </w:p>
    <w:p w14:paraId="3104A84F" w14:textId="2DBA8D43" w:rsidR="006127A4" w:rsidDel="00A37B51" w:rsidRDefault="006127A4">
      <w:pPr>
        <w:rPr>
          <w:del w:id="674" w:author="Moira Burke" w:date="2013-11-20T10:45:00Z"/>
          <w:rFonts w:ascii="Courier" w:hAnsi="Courier" w:cs="Lucida Grande"/>
          <w:color w:val="000000"/>
          <w:sz w:val="20"/>
          <w:szCs w:val="20"/>
          <w:u w:val="single"/>
          <w:lang w:eastAsia="en-US"/>
        </w:rPr>
        <w:pPrChange w:id="675" w:author="Moira Burke" w:date="2013-11-20T10:45:00Z">
          <w:pPr>
            <w:spacing w:after="0"/>
          </w:pPr>
        </w:pPrChange>
      </w:pPr>
    </w:p>
    <w:p w14:paraId="1AB9BCD0" w14:textId="2ABA774F" w:rsidR="006127A4" w:rsidRPr="006127A4" w:rsidDel="00A37B51" w:rsidRDefault="006127A4">
      <w:pPr>
        <w:rPr>
          <w:del w:id="676" w:author="Moira Burke" w:date="2013-11-20T10:45:00Z"/>
          <w:rFonts w:ascii="Courier" w:hAnsi="Courier" w:cs="Lucida Grande"/>
          <w:color w:val="000000"/>
          <w:sz w:val="20"/>
          <w:szCs w:val="20"/>
          <w:lang w:eastAsia="en-US"/>
        </w:rPr>
        <w:pPrChange w:id="677" w:author="Moira Burke" w:date="2013-11-20T10:45:00Z">
          <w:pPr>
            <w:spacing w:after="0"/>
          </w:pPr>
        </w:pPrChange>
      </w:pPr>
      <w:del w:id="678" w:author="Moira Burke" w:date="2013-11-20T10:45:00Z">
        <w:r w:rsidRPr="006127A4" w:rsidDel="00A37B51">
          <w:rPr>
            <w:rFonts w:ascii="Courier" w:hAnsi="Courier" w:cs="Lucida Grande"/>
            <w:color w:val="000000"/>
            <w:sz w:val="20"/>
            <w:szCs w:val="20"/>
            <w:u w:val="single"/>
            <w:lang w:eastAsia="en-US"/>
          </w:rPr>
          <w:delText>status likes received</w:delText>
        </w:r>
      </w:del>
    </w:p>
    <w:p w14:paraId="628D306E" w14:textId="4E7FE638" w:rsidR="006127A4" w:rsidRPr="006127A4" w:rsidDel="00A37B51" w:rsidRDefault="006127A4">
      <w:pPr>
        <w:rPr>
          <w:del w:id="679" w:author="Moira Burke" w:date="2013-11-20T10:45:00Z"/>
          <w:rFonts w:ascii="Courier" w:hAnsi="Courier" w:cs="Lucida Grande"/>
          <w:color w:val="000000"/>
          <w:sz w:val="20"/>
          <w:szCs w:val="20"/>
          <w:lang w:eastAsia="en-US"/>
        </w:rPr>
        <w:pPrChange w:id="680" w:author="Moira Burke" w:date="2013-11-20T10:45:00Z">
          <w:pPr>
            <w:spacing w:after="0"/>
          </w:pPr>
        </w:pPrChange>
      </w:pPr>
      <w:del w:id="681" w:author="Moira Burke" w:date="2013-11-20T10:45:00Z">
        <w:r w:rsidRPr="006127A4" w:rsidDel="00A37B51">
          <w:rPr>
            <w:rFonts w:ascii="Courier" w:hAnsi="Courier" w:cs="Lucida Grande"/>
            <w:color w:val="000000"/>
            <w:sz w:val="20"/>
            <w:szCs w:val="20"/>
            <w:lang w:eastAsia="en-US"/>
          </w:rPr>
          <w:delText>data:  vo.feedback$status_likes and ios.feedback$status_likes</w:delText>
        </w:r>
      </w:del>
    </w:p>
    <w:p w14:paraId="5D87E6FE" w14:textId="1BAFC7FD" w:rsidR="006127A4" w:rsidRPr="00E92B86" w:rsidDel="00A37B51" w:rsidRDefault="006127A4">
      <w:pPr>
        <w:rPr>
          <w:del w:id="682" w:author="Moira Burke" w:date="2013-11-20T10:45:00Z"/>
          <w:rFonts w:ascii="Courier" w:hAnsi="Courier" w:cs="Lucida Grande"/>
          <w:b/>
          <w:color w:val="000000"/>
          <w:sz w:val="20"/>
          <w:szCs w:val="20"/>
          <w:lang w:eastAsia="en-US"/>
        </w:rPr>
        <w:pPrChange w:id="683" w:author="Moira Burke" w:date="2013-11-20T10:45:00Z">
          <w:pPr>
            <w:spacing w:after="0"/>
          </w:pPr>
        </w:pPrChange>
      </w:pPr>
      <w:del w:id="684" w:author="Moira Burke" w:date="2013-11-20T10:45:00Z">
        <w:r w:rsidRPr="00E92B86" w:rsidDel="00A37B51">
          <w:rPr>
            <w:rFonts w:ascii="Courier" w:hAnsi="Courier" w:cs="Lucida Grande"/>
            <w:b/>
            <w:color w:val="000000"/>
            <w:sz w:val="20"/>
            <w:szCs w:val="20"/>
            <w:lang w:eastAsia="en-US"/>
          </w:rPr>
          <w:delText>W = 4044495428, p-value &lt; 2.2e-16</w:delText>
        </w:r>
      </w:del>
    </w:p>
    <w:p w14:paraId="41B581DA" w14:textId="7F4466E5" w:rsidR="006127A4" w:rsidRPr="006127A4" w:rsidDel="00A37B51" w:rsidRDefault="006127A4">
      <w:pPr>
        <w:rPr>
          <w:del w:id="685" w:author="Moira Burke" w:date="2013-11-20T10:45:00Z"/>
          <w:rFonts w:ascii="Courier" w:hAnsi="Courier" w:cs="Lucida Grande"/>
          <w:color w:val="000000"/>
          <w:sz w:val="20"/>
          <w:szCs w:val="20"/>
          <w:lang w:eastAsia="en-US"/>
        </w:rPr>
        <w:pPrChange w:id="686" w:author="Moira Burke" w:date="2013-11-20T10:45:00Z">
          <w:pPr>
            <w:spacing w:after="0"/>
          </w:pPr>
        </w:pPrChange>
      </w:pPr>
      <w:del w:id="687"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6B437164" w14:textId="7E2C6529" w:rsidR="006127A4" w:rsidRPr="006127A4" w:rsidDel="00A37B51" w:rsidRDefault="006127A4">
      <w:pPr>
        <w:rPr>
          <w:del w:id="688" w:author="Moira Burke" w:date="2013-11-20T10:45:00Z"/>
          <w:rFonts w:ascii="Courier" w:hAnsi="Courier" w:cs="Lucida Grande"/>
          <w:color w:val="000000"/>
          <w:sz w:val="20"/>
          <w:szCs w:val="20"/>
          <w:lang w:eastAsia="en-US"/>
        </w:rPr>
        <w:pPrChange w:id="689" w:author="Moira Burke" w:date="2013-11-20T10:45:00Z">
          <w:pPr>
            <w:spacing w:after="0"/>
          </w:pPr>
        </w:pPrChange>
      </w:pPr>
      <w:del w:id="690" w:author="Moira Burke" w:date="2013-11-20T10:45:00Z">
        <w:r w:rsidRPr="006127A4" w:rsidDel="00A37B51">
          <w:rPr>
            <w:rFonts w:ascii="Courier" w:hAnsi="Courier" w:cs="Lucida Grande"/>
            <w:color w:val="000000"/>
            <w:sz w:val="20"/>
            <w:szCs w:val="20"/>
            <w:lang w:eastAsia="en-US"/>
          </w:rPr>
          <w:delText>95 percent confidence interval:</w:delText>
        </w:r>
      </w:del>
    </w:p>
    <w:p w14:paraId="15620A6F" w14:textId="0831CD69" w:rsidR="006127A4" w:rsidRPr="006127A4" w:rsidDel="00A37B51" w:rsidRDefault="006127A4">
      <w:pPr>
        <w:rPr>
          <w:del w:id="691" w:author="Moira Burke" w:date="2013-11-20T10:45:00Z"/>
          <w:rFonts w:ascii="Courier" w:hAnsi="Courier" w:cs="Lucida Grande"/>
          <w:color w:val="000000"/>
          <w:sz w:val="20"/>
          <w:szCs w:val="20"/>
          <w:lang w:eastAsia="en-US"/>
        </w:rPr>
        <w:pPrChange w:id="692" w:author="Moira Burke" w:date="2013-11-20T10:45:00Z">
          <w:pPr>
            <w:spacing w:after="0"/>
          </w:pPr>
        </w:pPrChange>
      </w:pPr>
      <w:del w:id="693" w:author="Moira Burke" w:date="2013-11-20T10:45:00Z">
        <w:r w:rsidRPr="006127A4" w:rsidDel="00A37B51">
          <w:rPr>
            <w:rFonts w:ascii="Courier" w:hAnsi="Courier" w:cs="Lucida Grande"/>
            <w:color w:val="000000"/>
            <w:sz w:val="20"/>
            <w:szCs w:val="20"/>
            <w:lang w:eastAsia="en-US"/>
          </w:rPr>
          <w:delText>2.512934e-05 9.623489e-06</w:delText>
        </w:r>
      </w:del>
    </w:p>
    <w:p w14:paraId="6D36F699" w14:textId="79A1DDD4" w:rsidR="006127A4" w:rsidRPr="006127A4" w:rsidDel="00A37B51" w:rsidRDefault="006127A4">
      <w:pPr>
        <w:rPr>
          <w:del w:id="694" w:author="Moira Burke" w:date="2013-11-20T10:45:00Z"/>
          <w:rFonts w:ascii="Courier" w:hAnsi="Courier" w:cs="Lucida Grande"/>
          <w:color w:val="000000"/>
          <w:sz w:val="20"/>
          <w:szCs w:val="20"/>
          <w:lang w:eastAsia="en-US"/>
        </w:rPr>
        <w:pPrChange w:id="695" w:author="Moira Burke" w:date="2013-11-20T10:45:00Z">
          <w:pPr>
            <w:spacing w:after="0"/>
          </w:pPr>
        </w:pPrChange>
      </w:pPr>
      <w:del w:id="696" w:author="Moira Burke" w:date="2013-11-20T10:45:00Z">
        <w:r w:rsidRPr="006127A4" w:rsidDel="00A37B51">
          <w:rPr>
            <w:rFonts w:ascii="Courier" w:hAnsi="Courier" w:cs="Lucida Grande"/>
            <w:color w:val="000000"/>
            <w:sz w:val="20"/>
            <w:szCs w:val="20"/>
            <w:lang w:eastAsia="en-US"/>
          </w:rPr>
          <w:delText>sample estimates:</w:delText>
        </w:r>
      </w:del>
    </w:p>
    <w:p w14:paraId="709F4736" w14:textId="51C8000E" w:rsidR="006127A4" w:rsidRPr="006127A4" w:rsidDel="00A37B51" w:rsidRDefault="006127A4">
      <w:pPr>
        <w:rPr>
          <w:del w:id="697" w:author="Moira Burke" w:date="2013-11-20T10:45:00Z"/>
          <w:rFonts w:ascii="Courier" w:hAnsi="Courier" w:cs="Lucida Grande"/>
          <w:color w:val="000000"/>
          <w:sz w:val="20"/>
          <w:szCs w:val="20"/>
          <w:lang w:eastAsia="en-US"/>
        </w:rPr>
        <w:pPrChange w:id="698" w:author="Moira Burke" w:date="2013-11-20T10:45:00Z">
          <w:pPr>
            <w:spacing w:after="0"/>
          </w:pPr>
        </w:pPrChange>
      </w:pPr>
      <w:del w:id="699" w:author="Moira Burke" w:date="2013-11-20T10:45:00Z">
        <w:r w:rsidRPr="006127A4" w:rsidDel="00A37B51">
          <w:rPr>
            <w:rFonts w:ascii="Courier" w:hAnsi="Courier" w:cs="Lucida Grande"/>
            <w:color w:val="000000"/>
            <w:sz w:val="20"/>
            <w:szCs w:val="20"/>
            <w:lang w:eastAsia="en-US"/>
          </w:rPr>
          <w:delText>difference in location</w:delText>
        </w:r>
      </w:del>
    </w:p>
    <w:p w14:paraId="297BD7BB" w14:textId="00B7049D" w:rsidR="006127A4" w:rsidRPr="006127A4" w:rsidDel="00A37B51" w:rsidRDefault="006127A4">
      <w:pPr>
        <w:rPr>
          <w:del w:id="700" w:author="Moira Burke" w:date="2013-11-20T10:45:00Z"/>
          <w:rFonts w:ascii="Courier" w:hAnsi="Courier" w:cs="Lucida Grande"/>
          <w:color w:val="000000"/>
          <w:sz w:val="20"/>
          <w:szCs w:val="20"/>
          <w:lang w:eastAsia="en-US"/>
        </w:rPr>
        <w:pPrChange w:id="701" w:author="Moira Burke" w:date="2013-11-20T10:45:00Z">
          <w:pPr>
            <w:spacing w:after="0"/>
          </w:pPr>
        </w:pPrChange>
      </w:pPr>
      <w:del w:id="702" w:author="Moira Burke" w:date="2013-11-20T10:45:00Z">
        <w:r w:rsidRPr="006127A4" w:rsidDel="00A37B51">
          <w:rPr>
            <w:rFonts w:ascii="Courier" w:hAnsi="Courier" w:cs="Lucida Grande"/>
            <w:color w:val="000000"/>
            <w:sz w:val="20"/>
            <w:szCs w:val="20"/>
            <w:lang w:eastAsia="en-US"/>
          </w:rPr>
          <w:delText>         0.00002862385</w:delText>
        </w:r>
      </w:del>
    </w:p>
    <w:p w14:paraId="0F0FF72E" w14:textId="0838A141" w:rsidR="006127A4" w:rsidDel="00A37B51" w:rsidRDefault="006127A4">
      <w:pPr>
        <w:rPr>
          <w:del w:id="703" w:author="Moira Burke" w:date="2013-11-20T10:45:00Z"/>
          <w:rFonts w:ascii="Courier" w:hAnsi="Courier" w:cs="Lucida Grande"/>
          <w:color w:val="000000"/>
          <w:sz w:val="20"/>
          <w:szCs w:val="20"/>
          <w:u w:val="single"/>
          <w:lang w:eastAsia="en-US"/>
        </w:rPr>
        <w:pPrChange w:id="704" w:author="Moira Burke" w:date="2013-11-20T10:45:00Z">
          <w:pPr>
            <w:spacing w:after="0"/>
          </w:pPr>
        </w:pPrChange>
      </w:pPr>
    </w:p>
    <w:p w14:paraId="728A55CE" w14:textId="273A1D96" w:rsidR="006127A4" w:rsidRPr="006127A4" w:rsidDel="00A37B51" w:rsidRDefault="006127A4">
      <w:pPr>
        <w:rPr>
          <w:del w:id="705" w:author="Moira Burke" w:date="2013-11-20T10:45:00Z"/>
          <w:rFonts w:ascii="Courier" w:hAnsi="Courier" w:cs="Lucida Grande"/>
          <w:color w:val="000000"/>
          <w:sz w:val="20"/>
          <w:szCs w:val="20"/>
          <w:lang w:eastAsia="en-US"/>
        </w:rPr>
        <w:pPrChange w:id="706" w:author="Moira Burke" w:date="2013-11-20T10:45:00Z">
          <w:pPr>
            <w:spacing w:after="0"/>
          </w:pPr>
        </w:pPrChange>
      </w:pPr>
      <w:del w:id="707" w:author="Moira Burke" w:date="2013-11-20T10:45:00Z">
        <w:r w:rsidRPr="006127A4" w:rsidDel="00A37B51">
          <w:rPr>
            <w:rFonts w:ascii="Courier" w:hAnsi="Courier" w:cs="Lucida Grande"/>
            <w:color w:val="000000"/>
            <w:sz w:val="20"/>
            <w:szCs w:val="20"/>
            <w:u w:val="single"/>
            <w:lang w:eastAsia="en-US"/>
          </w:rPr>
          <w:delText>status comments received</w:delText>
        </w:r>
      </w:del>
    </w:p>
    <w:p w14:paraId="400AC595" w14:textId="7B8DC474" w:rsidR="006127A4" w:rsidRPr="006127A4" w:rsidDel="00A37B51" w:rsidRDefault="006127A4">
      <w:pPr>
        <w:rPr>
          <w:del w:id="708" w:author="Moira Burke" w:date="2013-11-20T10:45:00Z"/>
          <w:rFonts w:ascii="Courier" w:hAnsi="Courier" w:cs="Lucida Grande"/>
          <w:color w:val="000000"/>
          <w:sz w:val="20"/>
          <w:szCs w:val="20"/>
          <w:lang w:eastAsia="en-US"/>
        </w:rPr>
        <w:pPrChange w:id="709" w:author="Moira Burke" w:date="2013-11-20T10:45:00Z">
          <w:pPr>
            <w:spacing w:after="0"/>
          </w:pPr>
        </w:pPrChange>
      </w:pPr>
      <w:del w:id="710" w:author="Moira Burke" w:date="2013-11-20T10:45:00Z">
        <w:r w:rsidRPr="006127A4" w:rsidDel="00A37B51">
          <w:rPr>
            <w:rFonts w:ascii="Courier" w:hAnsi="Courier" w:cs="Lucida Grande"/>
            <w:color w:val="000000"/>
            <w:sz w:val="20"/>
            <w:szCs w:val="20"/>
            <w:lang w:eastAsia="en-US"/>
          </w:rPr>
          <w:delText>data:  vo.feedback$status_cmoments and ios.feedback$status_cmoments</w:delText>
        </w:r>
      </w:del>
    </w:p>
    <w:p w14:paraId="784AC7CE" w14:textId="5CB8C20F" w:rsidR="006127A4" w:rsidRPr="00E92B86" w:rsidDel="00A37B51" w:rsidRDefault="006127A4">
      <w:pPr>
        <w:rPr>
          <w:del w:id="711" w:author="Moira Burke" w:date="2013-11-20T10:45:00Z"/>
          <w:rFonts w:ascii="Courier" w:hAnsi="Courier" w:cs="Lucida Grande"/>
          <w:b/>
          <w:color w:val="000000"/>
          <w:sz w:val="20"/>
          <w:szCs w:val="20"/>
          <w:lang w:eastAsia="en-US"/>
        </w:rPr>
        <w:pPrChange w:id="712" w:author="Moira Burke" w:date="2013-11-20T10:45:00Z">
          <w:pPr>
            <w:spacing w:after="0"/>
          </w:pPr>
        </w:pPrChange>
      </w:pPr>
      <w:del w:id="713" w:author="Moira Burke" w:date="2013-11-20T10:45:00Z">
        <w:r w:rsidRPr="00E92B86" w:rsidDel="00A37B51">
          <w:rPr>
            <w:rFonts w:ascii="Courier" w:hAnsi="Courier" w:cs="Lucida Grande"/>
            <w:b/>
            <w:color w:val="000000"/>
            <w:sz w:val="20"/>
            <w:szCs w:val="20"/>
            <w:lang w:eastAsia="en-US"/>
          </w:rPr>
          <w:delText>W = 4046661164, p-value &lt; 2.2e-16</w:delText>
        </w:r>
      </w:del>
    </w:p>
    <w:p w14:paraId="67E03281" w14:textId="36F9B2AF" w:rsidR="006127A4" w:rsidRPr="006127A4" w:rsidDel="00A37B51" w:rsidRDefault="006127A4">
      <w:pPr>
        <w:rPr>
          <w:del w:id="714" w:author="Moira Burke" w:date="2013-11-20T10:45:00Z"/>
          <w:rFonts w:ascii="Courier" w:hAnsi="Courier" w:cs="Lucida Grande"/>
          <w:color w:val="000000"/>
          <w:sz w:val="20"/>
          <w:szCs w:val="20"/>
          <w:lang w:eastAsia="en-US"/>
        </w:rPr>
        <w:pPrChange w:id="715" w:author="Moira Burke" w:date="2013-11-20T10:45:00Z">
          <w:pPr>
            <w:spacing w:after="0"/>
          </w:pPr>
        </w:pPrChange>
      </w:pPr>
      <w:del w:id="716"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1EFE64B1" w14:textId="2448B95E" w:rsidR="006127A4" w:rsidRPr="006127A4" w:rsidDel="00A37B51" w:rsidRDefault="006127A4">
      <w:pPr>
        <w:rPr>
          <w:del w:id="717" w:author="Moira Burke" w:date="2013-11-20T10:45:00Z"/>
          <w:rFonts w:ascii="Courier" w:hAnsi="Courier" w:cs="Lucida Grande"/>
          <w:color w:val="000000"/>
          <w:sz w:val="20"/>
          <w:szCs w:val="20"/>
          <w:lang w:eastAsia="en-US"/>
        </w:rPr>
        <w:pPrChange w:id="718" w:author="Moira Burke" w:date="2013-11-20T10:45:00Z">
          <w:pPr>
            <w:spacing w:after="0"/>
          </w:pPr>
        </w:pPrChange>
      </w:pPr>
      <w:del w:id="719" w:author="Moira Burke" w:date="2013-11-20T10:45:00Z">
        <w:r w:rsidRPr="006127A4" w:rsidDel="00A37B51">
          <w:rPr>
            <w:rFonts w:ascii="Courier" w:hAnsi="Courier" w:cs="Lucida Grande"/>
            <w:color w:val="000000"/>
            <w:sz w:val="20"/>
            <w:szCs w:val="20"/>
            <w:lang w:eastAsia="en-US"/>
          </w:rPr>
          <w:delText>95 percent confidence interval:</w:delText>
        </w:r>
      </w:del>
    </w:p>
    <w:p w14:paraId="2069AE5F" w14:textId="14FC242B" w:rsidR="006127A4" w:rsidRPr="006127A4" w:rsidDel="00A37B51" w:rsidRDefault="006127A4">
      <w:pPr>
        <w:rPr>
          <w:del w:id="720" w:author="Moira Burke" w:date="2013-11-20T10:45:00Z"/>
          <w:rFonts w:ascii="Courier" w:hAnsi="Courier" w:cs="Lucida Grande"/>
          <w:color w:val="000000"/>
          <w:sz w:val="20"/>
          <w:szCs w:val="20"/>
          <w:lang w:eastAsia="en-US"/>
        </w:rPr>
        <w:pPrChange w:id="721" w:author="Moira Burke" w:date="2013-11-20T10:45:00Z">
          <w:pPr>
            <w:spacing w:after="0"/>
          </w:pPr>
        </w:pPrChange>
      </w:pPr>
      <w:del w:id="722" w:author="Moira Burke" w:date="2013-11-20T10:45:00Z">
        <w:r w:rsidRPr="006127A4" w:rsidDel="00A37B51">
          <w:rPr>
            <w:rFonts w:ascii="Courier" w:hAnsi="Courier" w:cs="Lucida Grande"/>
            <w:color w:val="000000"/>
            <w:sz w:val="20"/>
            <w:szCs w:val="20"/>
            <w:lang w:eastAsia="en-US"/>
          </w:rPr>
          <w:delText>3.383026e-05 8.405822e-06</w:delText>
        </w:r>
      </w:del>
    </w:p>
    <w:p w14:paraId="115344B6" w14:textId="28043102" w:rsidR="006127A4" w:rsidRPr="006127A4" w:rsidDel="00A37B51" w:rsidRDefault="006127A4">
      <w:pPr>
        <w:rPr>
          <w:del w:id="723" w:author="Moira Burke" w:date="2013-11-20T10:45:00Z"/>
          <w:rFonts w:ascii="Courier" w:hAnsi="Courier" w:cs="Lucida Grande"/>
          <w:color w:val="000000"/>
          <w:sz w:val="20"/>
          <w:szCs w:val="20"/>
          <w:lang w:eastAsia="en-US"/>
        </w:rPr>
        <w:pPrChange w:id="724" w:author="Moira Burke" w:date="2013-11-20T10:45:00Z">
          <w:pPr>
            <w:spacing w:after="0"/>
          </w:pPr>
        </w:pPrChange>
      </w:pPr>
      <w:del w:id="725" w:author="Moira Burke" w:date="2013-11-20T10:45:00Z">
        <w:r w:rsidRPr="006127A4" w:rsidDel="00A37B51">
          <w:rPr>
            <w:rFonts w:ascii="Courier" w:hAnsi="Courier" w:cs="Lucida Grande"/>
            <w:color w:val="000000"/>
            <w:sz w:val="20"/>
            <w:szCs w:val="20"/>
            <w:lang w:eastAsia="en-US"/>
          </w:rPr>
          <w:delText>sample estimates:</w:delText>
        </w:r>
      </w:del>
    </w:p>
    <w:p w14:paraId="427FB78F" w14:textId="43D8D3B9" w:rsidR="006127A4" w:rsidRPr="006127A4" w:rsidDel="00A37B51" w:rsidRDefault="006127A4">
      <w:pPr>
        <w:rPr>
          <w:del w:id="726" w:author="Moira Burke" w:date="2013-11-20T10:45:00Z"/>
          <w:rFonts w:ascii="Courier" w:hAnsi="Courier" w:cs="Lucida Grande"/>
          <w:color w:val="000000"/>
          <w:sz w:val="20"/>
          <w:szCs w:val="20"/>
          <w:lang w:eastAsia="en-US"/>
        </w:rPr>
        <w:pPrChange w:id="727" w:author="Moira Burke" w:date="2013-11-20T10:45:00Z">
          <w:pPr>
            <w:spacing w:after="0"/>
          </w:pPr>
        </w:pPrChange>
      </w:pPr>
      <w:del w:id="728" w:author="Moira Burke" w:date="2013-11-20T10:45:00Z">
        <w:r w:rsidRPr="006127A4" w:rsidDel="00A37B51">
          <w:rPr>
            <w:rFonts w:ascii="Courier" w:hAnsi="Courier" w:cs="Lucida Grande"/>
            <w:color w:val="000000"/>
            <w:sz w:val="20"/>
            <w:szCs w:val="20"/>
            <w:lang w:eastAsia="en-US"/>
          </w:rPr>
          <w:delText>difference in location</w:delText>
        </w:r>
      </w:del>
    </w:p>
    <w:p w14:paraId="38B1C0B1" w14:textId="703F2A4F" w:rsidR="006127A4" w:rsidRPr="006127A4" w:rsidDel="00A37B51" w:rsidRDefault="006127A4">
      <w:pPr>
        <w:rPr>
          <w:del w:id="729" w:author="Moira Burke" w:date="2013-11-20T10:45:00Z"/>
          <w:rFonts w:ascii="Courier" w:hAnsi="Courier" w:cs="Lucida Grande"/>
          <w:color w:val="000000"/>
          <w:sz w:val="20"/>
          <w:szCs w:val="20"/>
          <w:lang w:eastAsia="en-US"/>
        </w:rPr>
        <w:pPrChange w:id="730" w:author="Moira Burke" w:date="2013-11-20T10:45:00Z">
          <w:pPr>
            <w:spacing w:after="0"/>
          </w:pPr>
        </w:pPrChange>
      </w:pPr>
      <w:del w:id="731" w:author="Moira Burke" w:date="2013-11-20T10:45:00Z">
        <w:r w:rsidRPr="006127A4" w:rsidDel="00A37B51">
          <w:rPr>
            <w:rFonts w:ascii="Courier" w:hAnsi="Courier" w:cs="Lucida Grande"/>
            <w:color w:val="000000"/>
            <w:sz w:val="20"/>
            <w:szCs w:val="20"/>
            <w:lang w:eastAsia="en-US"/>
          </w:rPr>
          <w:delText>         0.00006494844</w:delText>
        </w:r>
      </w:del>
    </w:p>
    <w:p w14:paraId="163A14AE" w14:textId="42470B31" w:rsidR="006127A4" w:rsidRPr="006127A4" w:rsidDel="00A37B51" w:rsidRDefault="006127A4">
      <w:pPr>
        <w:rPr>
          <w:del w:id="732" w:author="Moira Burke" w:date="2013-11-20T10:45:00Z"/>
          <w:rFonts w:ascii="Courier" w:hAnsi="Courier" w:cs="Lucida Grande"/>
          <w:color w:val="000000"/>
          <w:sz w:val="20"/>
          <w:szCs w:val="20"/>
          <w:lang w:eastAsia="en-US"/>
        </w:rPr>
        <w:pPrChange w:id="733" w:author="Moira Burke" w:date="2013-11-20T10:45:00Z">
          <w:pPr>
            <w:spacing w:after="0"/>
            <w:ind w:left="720"/>
          </w:pPr>
        </w:pPrChange>
      </w:pPr>
      <w:del w:id="734" w:author="Moira Burke" w:date="2013-11-20T10:45:00Z">
        <w:r w:rsidRPr="006127A4" w:rsidDel="00A37B51">
          <w:rPr>
            <w:rFonts w:ascii="Courier" w:hAnsi="Courier" w:cs="Lucida Grande"/>
            <w:color w:val="000000"/>
            <w:sz w:val="20"/>
            <w:szCs w:val="20"/>
            <w:lang w:eastAsia="en-US"/>
          </w:rPr>
          <w:delText> </w:delText>
        </w:r>
      </w:del>
    </w:p>
    <w:p w14:paraId="4D380A89" w14:textId="3A851F42" w:rsidR="006127A4" w:rsidRPr="006127A4" w:rsidDel="00A37B51" w:rsidRDefault="006127A4">
      <w:pPr>
        <w:rPr>
          <w:del w:id="735" w:author="Moira Burke" w:date="2013-11-20T10:45:00Z"/>
          <w:rFonts w:ascii="Courier" w:hAnsi="Courier" w:cs="Lucida Grande"/>
          <w:color w:val="000000"/>
          <w:sz w:val="20"/>
          <w:szCs w:val="20"/>
          <w:lang w:eastAsia="en-US"/>
        </w:rPr>
        <w:pPrChange w:id="736" w:author="Moira Burke" w:date="2013-11-20T10:45:00Z">
          <w:pPr>
            <w:spacing w:after="0"/>
            <w:ind w:left="720"/>
          </w:pPr>
        </w:pPrChange>
      </w:pPr>
      <w:del w:id="737" w:author="Moira Burke" w:date="2013-11-20T10:45:00Z">
        <w:r w:rsidRPr="006127A4" w:rsidDel="00A37B51">
          <w:rPr>
            <w:rFonts w:ascii="Courier" w:hAnsi="Courier" w:cs="Lucida Grande"/>
            <w:color w:val="000000"/>
            <w:sz w:val="20"/>
            <w:szCs w:val="20"/>
            <w:lang w:eastAsia="en-US"/>
          </w:rPr>
          <w:delText> </w:delText>
        </w:r>
      </w:del>
    </w:p>
    <w:p w14:paraId="79F913DD" w14:textId="77777777" w:rsidR="006127A4" w:rsidRPr="006127A4" w:rsidRDefault="006127A4">
      <w:pPr>
        <w:spacing w:after="0"/>
        <w:rPr>
          <w:rFonts w:ascii="Courier" w:hAnsi="Courier" w:cs="Lucida Grande"/>
          <w:color w:val="000000"/>
          <w:sz w:val="20"/>
          <w:szCs w:val="20"/>
          <w:lang w:eastAsia="en-US"/>
        </w:rPr>
        <w:pPrChange w:id="738" w:author="Moira Burke" w:date="2013-11-20T10:45:00Z">
          <w:pPr>
            <w:spacing w:after="0"/>
            <w:ind w:left="720"/>
          </w:pPr>
        </w:pPrChange>
      </w:pPr>
    </w:p>
    <w:sectPr w:rsidR="006127A4" w:rsidRPr="006127A4" w:rsidSect="004050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Moira Burke" w:date="2013-11-20T10:24:00Z" w:initials="MB">
    <w:p w14:paraId="0F40A05C" w14:textId="77777777" w:rsidR="00655625" w:rsidRDefault="00655625">
      <w:pPr>
        <w:pStyle w:val="CommentText"/>
      </w:pPr>
      <w:ins w:id="39" w:author="Moira Burke" w:date="2013-11-20T10:22:00Z">
        <w:r>
          <w:rPr>
            <w:rStyle w:val="CommentReference"/>
          </w:rPr>
          <w:annotationRef/>
        </w:r>
      </w:ins>
      <w:r>
        <w:t>If you can’t calculate these means in time, you can do this instead:</w:t>
      </w:r>
    </w:p>
    <w:p w14:paraId="72A3AEC2" w14:textId="77777777" w:rsidR="00655625" w:rsidRDefault="00655625">
      <w:pPr>
        <w:pStyle w:val="CommentText"/>
      </w:pPr>
    </w:p>
    <w:p w14:paraId="6499CE37" w14:textId="31A5A978" w:rsidR="00655625" w:rsidRDefault="00655625">
      <w:pPr>
        <w:pStyle w:val="CommentText"/>
      </w:pPr>
      <w:r>
        <w:t>“(</w:t>
      </w:r>
      <w:proofErr w:type="gramStart"/>
      <w:r>
        <w:t>bootstrapped</w:t>
      </w:r>
      <w:proofErr w:type="gramEnd"/>
      <w:r>
        <w:t xml:space="preserve"> 95% CI of the difference between means = [1.1,2.0], p &lt; 0.001)”</w:t>
      </w:r>
    </w:p>
    <w:p w14:paraId="7B890F62" w14:textId="77777777" w:rsidR="00655625" w:rsidRDefault="00655625">
      <w:pPr>
        <w:pStyle w:val="CommentText"/>
      </w:pPr>
    </w:p>
    <w:p w14:paraId="54202906" w14:textId="7A15CEA6" w:rsidR="00655625" w:rsidRDefault="00655625">
      <w:pPr>
        <w:pStyle w:val="CommentText"/>
      </w:pPr>
      <w:proofErr w:type="gramStart"/>
      <w:r>
        <w:t>and</w:t>
      </w:r>
      <w:proofErr w:type="gramEnd"/>
      <w:r>
        <w:t xml:space="preserve"> more likes (CI = [4.3,28.0]) </w:t>
      </w:r>
    </w:p>
    <w:p w14:paraId="3B63417A" w14:textId="77777777" w:rsidR="00655625" w:rsidRDefault="00655625">
      <w:pPr>
        <w:pStyle w:val="CommentText"/>
      </w:pPr>
    </w:p>
    <w:p w14:paraId="6548C127" w14:textId="77777777" w:rsidR="00655625" w:rsidRDefault="00655625">
      <w:pPr>
        <w:pStyle w:val="CommentText"/>
      </w:pPr>
      <w:proofErr w:type="gramStart"/>
      <w:r>
        <w:t>etc</w:t>
      </w:r>
      <w:proofErr w:type="gramEnd"/>
      <w:r>
        <w:t xml:space="preserve">. (and remove the reference to </w:t>
      </w:r>
      <w:proofErr w:type="spellStart"/>
      <w:r>
        <w:t>winsorization</w:t>
      </w:r>
      <w:proofErr w:type="spellEnd"/>
      <w:r>
        <w:t xml:space="preserve"> if you don’t use it)</w:t>
      </w:r>
    </w:p>
    <w:p w14:paraId="75D44F62" w14:textId="77777777" w:rsidR="00655625" w:rsidRDefault="00655625">
      <w:pPr>
        <w:pStyle w:val="CommentText"/>
      </w:pPr>
    </w:p>
    <w:p w14:paraId="5ACBFA46" w14:textId="6AC5ECAA" w:rsidR="00655625" w:rsidRDefault="00655625">
      <w:pPr>
        <w:pStyle w:val="CommentText"/>
      </w:pPr>
      <w:proofErr w:type="spellStart"/>
      <w:r>
        <w:t>Winsorization</w:t>
      </w:r>
      <w:proofErr w:type="spellEnd"/>
      <w:r>
        <w:t xml:space="preserve"> will tighten these CIs a lot.</w:t>
      </w:r>
    </w:p>
  </w:comment>
  <w:comment w:id="221" w:author="Moira Burke" w:date="2013-11-20T10:27:00Z" w:initials="MB">
    <w:p w14:paraId="19396023" w14:textId="706F2831" w:rsidR="00655625" w:rsidRDefault="00655625">
      <w:pPr>
        <w:pStyle w:val="CommentText"/>
      </w:pPr>
      <w:r>
        <w:rPr>
          <w:rStyle w:val="CommentReference"/>
        </w:rPr>
        <w:annotationRef/>
      </w:r>
      <w:r>
        <w:t xml:space="preserve">It’s easier just to have a table with these values (and </w:t>
      </w:r>
      <w:proofErr w:type="spellStart"/>
      <w:r>
        <w:t>legal’s</w:t>
      </w:r>
      <w:proofErr w:type="spellEnd"/>
      <w:r>
        <w:t xml:space="preserve"> usually fine with it).</w:t>
      </w:r>
    </w:p>
  </w:comment>
  <w:comment w:id="281" w:author="Moira Burke" w:date="2013-11-20T10:32:00Z" w:initials="MB">
    <w:p w14:paraId="32FF8086" w14:textId="77777777" w:rsidR="00655625" w:rsidRDefault="00655625">
      <w:pPr>
        <w:pStyle w:val="CommentText"/>
      </w:pPr>
      <w:r>
        <w:rPr>
          <w:rStyle w:val="CommentReference"/>
        </w:rPr>
        <w:annotationRef/>
      </w:r>
      <w:r>
        <w:t>Great! Any chance you could remove stopwords from this list? Reviewers will like that you calculated these, but the stopwords are weak.</w:t>
      </w:r>
    </w:p>
    <w:p w14:paraId="0EF26109" w14:textId="77777777" w:rsidR="00655625" w:rsidRDefault="00655625">
      <w:pPr>
        <w:pStyle w:val="CommentText"/>
      </w:pPr>
    </w:p>
    <w:p w14:paraId="5F1B8F9E" w14:textId="2C68B329" w:rsidR="00655625" w:rsidRDefault="00655625">
      <w:pPr>
        <w:pStyle w:val="CommentText"/>
      </w:pPr>
      <w:r>
        <w:t>(You shouldn’t have to run the analysis again, just remove stopwords from the ranked list of top terms and present the 10 highest ranked that aren’t stopwords.)</w:t>
      </w:r>
    </w:p>
  </w:comment>
  <w:comment w:id="367" w:author="Moira Burke" w:date="2013-11-20T10:38:00Z" w:initials="MB">
    <w:p w14:paraId="0D864B92" w14:textId="77777777" w:rsidR="00655625" w:rsidRDefault="00655625">
      <w:pPr>
        <w:pStyle w:val="CommentText"/>
      </w:pPr>
      <w:r>
        <w:rPr>
          <w:rStyle w:val="CommentReference"/>
        </w:rPr>
        <w:annotationRef/>
      </w:r>
      <w:r>
        <w:t>Your comment:</w:t>
      </w:r>
    </w:p>
    <w:p w14:paraId="50644D0A" w14:textId="77777777" w:rsidR="00655625" w:rsidRDefault="00655625">
      <w:pPr>
        <w:pStyle w:val="CommentText"/>
      </w:pPr>
    </w:p>
    <w:p w14:paraId="42B9E7E9" w14:textId="32EC5E29" w:rsidR="00655625" w:rsidRDefault="00655625">
      <w:pPr>
        <w:pStyle w:val="CommentText"/>
      </w:pPr>
      <w:r w:rsidRPr="006127A4">
        <w:rPr>
          <w:rFonts w:ascii="Arial" w:hAnsi="Arial" w:cs="Lucida Grande"/>
          <w:color w:val="000000"/>
          <w:sz w:val="22"/>
          <w:szCs w:val="22"/>
          <w:lang w:eastAsia="en-US"/>
        </w:rPr>
        <w:t>ADD PERCENTAGE OF PHOTOS WITH CAPTIONS.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603"/>
    <w:multiLevelType w:val="multilevel"/>
    <w:tmpl w:val="7962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24DE6"/>
    <w:multiLevelType w:val="multilevel"/>
    <w:tmpl w:val="8B7C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84B78"/>
    <w:multiLevelType w:val="multilevel"/>
    <w:tmpl w:val="0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91C47"/>
    <w:multiLevelType w:val="multilevel"/>
    <w:tmpl w:val="0844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21456D"/>
    <w:multiLevelType w:val="multilevel"/>
    <w:tmpl w:val="36BE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07087"/>
    <w:multiLevelType w:val="multilevel"/>
    <w:tmpl w:val="70A6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4738E9"/>
    <w:multiLevelType w:val="multilevel"/>
    <w:tmpl w:val="115E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007F50"/>
    <w:multiLevelType w:val="multilevel"/>
    <w:tmpl w:val="EBC2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474063"/>
    <w:multiLevelType w:val="multilevel"/>
    <w:tmpl w:val="9020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181BA0"/>
    <w:multiLevelType w:val="multilevel"/>
    <w:tmpl w:val="22D2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673C9E"/>
    <w:multiLevelType w:val="multilevel"/>
    <w:tmpl w:val="80CA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DE4A38"/>
    <w:multiLevelType w:val="multilevel"/>
    <w:tmpl w:val="2A7A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DC6087"/>
    <w:multiLevelType w:val="multilevel"/>
    <w:tmpl w:val="A996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7"/>
  </w:num>
  <w:num w:numId="4">
    <w:abstractNumId w:val="3"/>
  </w:num>
  <w:num w:numId="5">
    <w:abstractNumId w:val="9"/>
  </w:num>
  <w:num w:numId="6">
    <w:abstractNumId w:val="0"/>
  </w:num>
  <w:num w:numId="7">
    <w:abstractNumId w:val="6"/>
  </w:num>
  <w:num w:numId="8">
    <w:abstractNumId w:val="2"/>
  </w:num>
  <w:num w:numId="9">
    <w:abstractNumId w:val="12"/>
  </w:num>
  <w:num w:numId="10">
    <w:abstractNumId w:val="1"/>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7A4"/>
    <w:rsid w:val="00017050"/>
    <w:rsid w:val="00073ED7"/>
    <w:rsid w:val="00075C24"/>
    <w:rsid w:val="00087842"/>
    <w:rsid w:val="000A0049"/>
    <w:rsid w:val="000F46AE"/>
    <w:rsid w:val="000F4E60"/>
    <w:rsid w:val="00113942"/>
    <w:rsid w:val="00237117"/>
    <w:rsid w:val="0025022A"/>
    <w:rsid w:val="00260714"/>
    <w:rsid w:val="002A6817"/>
    <w:rsid w:val="002A7533"/>
    <w:rsid w:val="003016E6"/>
    <w:rsid w:val="00334EE3"/>
    <w:rsid w:val="003769BD"/>
    <w:rsid w:val="003B2699"/>
    <w:rsid w:val="00404971"/>
    <w:rsid w:val="00405013"/>
    <w:rsid w:val="00441F95"/>
    <w:rsid w:val="00446981"/>
    <w:rsid w:val="004D5683"/>
    <w:rsid w:val="004E25E6"/>
    <w:rsid w:val="004F3DCA"/>
    <w:rsid w:val="00516BC6"/>
    <w:rsid w:val="005762B7"/>
    <w:rsid w:val="005808CA"/>
    <w:rsid w:val="005838A6"/>
    <w:rsid w:val="00590930"/>
    <w:rsid w:val="0059601D"/>
    <w:rsid w:val="005A0F3B"/>
    <w:rsid w:val="005E17BA"/>
    <w:rsid w:val="006127A4"/>
    <w:rsid w:val="00655625"/>
    <w:rsid w:val="006577AC"/>
    <w:rsid w:val="00671A7E"/>
    <w:rsid w:val="006876FB"/>
    <w:rsid w:val="006D2C93"/>
    <w:rsid w:val="00707966"/>
    <w:rsid w:val="007B1042"/>
    <w:rsid w:val="007C27A5"/>
    <w:rsid w:val="007F19DA"/>
    <w:rsid w:val="00831AEC"/>
    <w:rsid w:val="0087332F"/>
    <w:rsid w:val="00882F4A"/>
    <w:rsid w:val="008927DB"/>
    <w:rsid w:val="008D7355"/>
    <w:rsid w:val="00900306"/>
    <w:rsid w:val="009206F1"/>
    <w:rsid w:val="00955DF3"/>
    <w:rsid w:val="00973957"/>
    <w:rsid w:val="00974183"/>
    <w:rsid w:val="009F37E9"/>
    <w:rsid w:val="00A37B51"/>
    <w:rsid w:val="00A82829"/>
    <w:rsid w:val="00A96B8C"/>
    <w:rsid w:val="00AD5C4F"/>
    <w:rsid w:val="00B037E2"/>
    <w:rsid w:val="00B113E0"/>
    <w:rsid w:val="00B32525"/>
    <w:rsid w:val="00B32793"/>
    <w:rsid w:val="00B4130C"/>
    <w:rsid w:val="00B94BA2"/>
    <w:rsid w:val="00BA234A"/>
    <w:rsid w:val="00BC4E78"/>
    <w:rsid w:val="00C4532E"/>
    <w:rsid w:val="00C9425F"/>
    <w:rsid w:val="00CC0EE5"/>
    <w:rsid w:val="00CF00A3"/>
    <w:rsid w:val="00D25673"/>
    <w:rsid w:val="00D4637D"/>
    <w:rsid w:val="00D66141"/>
    <w:rsid w:val="00D74E2F"/>
    <w:rsid w:val="00D761DA"/>
    <w:rsid w:val="00DC4C39"/>
    <w:rsid w:val="00DC5293"/>
    <w:rsid w:val="00E41BBC"/>
    <w:rsid w:val="00E646A9"/>
    <w:rsid w:val="00E92B86"/>
    <w:rsid w:val="00EE726F"/>
    <w:rsid w:val="00F52C1F"/>
    <w:rsid w:val="00F52CFE"/>
    <w:rsid w:val="00F96FAC"/>
    <w:rsid w:val="00FB66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6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127A4"/>
    <w:pPr>
      <w:spacing w:before="100" w:beforeAutospacing="1" w:after="100" w:afterAutospacing="1"/>
    </w:pPr>
    <w:rPr>
      <w:rFonts w:ascii="Times" w:hAnsi="Times"/>
      <w:sz w:val="20"/>
      <w:szCs w:val="20"/>
      <w:lang w:eastAsia="en-US"/>
    </w:rPr>
  </w:style>
  <w:style w:type="character" w:customStyle="1" w:styleId="zw-portion">
    <w:name w:val="zw-portion"/>
    <w:basedOn w:val="DefaultParagraphFont"/>
    <w:rsid w:val="006127A4"/>
  </w:style>
  <w:style w:type="character" w:customStyle="1" w:styleId="apple-converted-space">
    <w:name w:val="apple-converted-space"/>
    <w:basedOn w:val="DefaultParagraphFont"/>
    <w:rsid w:val="006127A4"/>
  </w:style>
  <w:style w:type="paragraph" w:customStyle="1" w:styleId="spacer-para">
    <w:name w:val="spacer-para"/>
    <w:basedOn w:val="Normal"/>
    <w:rsid w:val="006127A4"/>
    <w:pPr>
      <w:spacing w:before="100" w:beforeAutospacing="1" w:after="100" w:afterAutospacing="1"/>
    </w:pPr>
    <w:rPr>
      <w:rFonts w:ascii="Times" w:hAnsi="Times"/>
      <w:sz w:val="20"/>
      <w:szCs w:val="20"/>
      <w:lang w:eastAsia="en-US"/>
    </w:rPr>
  </w:style>
  <w:style w:type="paragraph" w:styleId="BalloonText">
    <w:name w:val="Balloon Text"/>
    <w:basedOn w:val="Normal"/>
    <w:link w:val="BalloonTextChar"/>
    <w:uiPriority w:val="99"/>
    <w:semiHidden/>
    <w:unhideWhenUsed/>
    <w:rsid w:val="009206F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06F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761DA"/>
    <w:rPr>
      <w:sz w:val="18"/>
      <w:szCs w:val="18"/>
    </w:rPr>
  </w:style>
  <w:style w:type="paragraph" w:styleId="CommentText">
    <w:name w:val="annotation text"/>
    <w:basedOn w:val="Normal"/>
    <w:link w:val="CommentTextChar"/>
    <w:uiPriority w:val="99"/>
    <w:semiHidden/>
    <w:unhideWhenUsed/>
    <w:rsid w:val="00D761DA"/>
  </w:style>
  <w:style w:type="character" w:customStyle="1" w:styleId="CommentTextChar">
    <w:name w:val="Comment Text Char"/>
    <w:basedOn w:val="DefaultParagraphFont"/>
    <w:link w:val="CommentText"/>
    <w:uiPriority w:val="99"/>
    <w:semiHidden/>
    <w:rsid w:val="00D761DA"/>
  </w:style>
  <w:style w:type="paragraph" w:styleId="CommentSubject">
    <w:name w:val="annotation subject"/>
    <w:basedOn w:val="CommentText"/>
    <w:next w:val="CommentText"/>
    <w:link w:val="CommentSubjectChar"/>
    <w:uiPriority w:val="99"/>
    <w:semiHidden/>
    <w:unhideWhenUsed/>
    <w:rsid w:val="00D761DA"/>
    <w:rPr>
      <w:b/>
      <w:bCs/>
      <w:sz w:val="20"/>
      <w:szCs w:val="20"/>
    </w:rPr>
  </w:style>
  <w:style w:type="character" w:customStyle="1" w:styleId="CommentSubjectChar">
    <w:name w:val="Comment Subject Char"/>
    <w:basedOn w:val="CommentTextChar"/>
    <w:link w:val="CommentSubject"/>
    <w:uiPriority w:val="99"/>
    <w:semiHidden/>
    <w:rsid w:val="00D761D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127A4"/>
    <w:pPr>
      <w:spacing w:before="100" w:beforeAutospacing="1" w:after="100" w:afterAutospacing="1"/>
    </w:pPr>
    <w:rPr>
      <w:rFonts w:ascii="Times" w:hAnsi="Times"/>
      <w:sz w:val="20"/>
      <w:szCs w:val="20"/>
      <w:lang w:eastAsia="en-US"/>
    </w:rPr>
  </w:style>
  <w:style w:type="character" w:customStyle="1" w:styleId="zw-portion">
    <w:name w:val="zw-portion"/>
    <w:basedOn w:val="DefaultParagraphFont"/>
    <w:rsid w:val="006127A4"/>
  </w:style>
  <w:style w:type="character" w:customStyle="1" w:styleId="apple-converted-space">
    <w:name w:val="apple-converted-space"/>
    <w:basedOn w:val="DefaultParagraphFont"/>
    <w:rsid w:val="006127A4"/>
  </w:style>
  <w:style w:type="paragraph" w:customStyle="1" w:styleId="spacer-para">
    <w:name w:val="spacer-para"/>
    <w:basedOn w:val="Normal"/>
    <w:rsid w:val="006127A4"/>
    <w:pPr>
      <w:spacing w:before="100" w:beforeAutospacing="1" w:after="100" w:afterAutospacing="1"/>
    </w:pPr>
    <w:rPr>
      <w:rFonts w:ascii="Times" w:hAnsi="Times"/>
      <w:sz w:val="20"/>
      <w:szCs w:val="20"/>
      <w:lang w:eastAsia="en-US"/>
    </w:rPr>
  </w:style>
  <w:style w:type="paragraph" w:styleId="BalloonText">
    <w:name w:val="Balloon Text"/>
    <w:basedOn w:val="Normal"/>
    <w:link w:val="BalloonTextChar"/>
    <w:uiPriority w:val="99"/>
    <w:semiHidden/>
    <w:unhideWhenUsed/>
    <w:rsid w:val="009206F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06F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761DA"/>
    <w:rPr>
      <w:sz w:val="18"/>
      <w:szCs w:val="18"/>
    </w:rPr>
  </w:style>
  <w:style w:type="paragraph" w:styleId="CommentText">
    <w:name w:val="annotation text"/>
    <w:basedOn w:val="Normal"/>
    <w:link w:val="CommentTextChar"/>
    <w:uiPriority w:val="99"/>
    <w:semiHidden/>
    <w:unhideWhenUsed/>
    <w:rsid w:val="00D761DA"/>
  </w:style>
  <w:style w:type="character" w:customStyle="1" w:styleId="CommentTextChar">
    <w:name w:val="Comment Text Char"/>
    <w:basedOn w:val="DefaultParagraphFont"/>
    <w:link w:val="CommentText"/>
    <w:uiPriority w:val="99"/>
    <w:semiHidden/>
    <w:rsid w:val="00D761DA"/>
  </w:style>
  <w:style w:type="paragraph" w:styleId="CommentSubject">
    <w:name w:val="annotation subject"/>
    <w:basedOn w:val="CommentText"/>
    <w:next w:val="CommentText"/>
    <w:link w:val="CommentSubjectChar"/>
    <w:uiPriority w:val="99"/>
    <w:semiHidden/>
    <w:unhideWhenUsed/>
    <w:rsid w:val="00D761DA"/>
    <w:rPr>
      <w:b/>
      <w:bCs/>
      <w:sz w:val="20"/>
      <w:szCs w:val="20"/>
    </w:rPr>
  </w:style>
  <w:style w:type="character" w:customStyle="1" w:styleId="CommentSubjectChar">
    <w:name w:val="Comment Subject Char"/>
    <w:basedOn w:val="CommentTextChar"/>
    <w:link w:val="CommentSubject"/>
    <w:uiPriority w:val="99"/>
    <w:semiHidden/>
    <w:rsid w:val="00D761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7033">
      <w:bodyDiv w:val="1"/>
      <w:marLeft w:val="0"/>
      <w:marRight w:val="0"/>
      <w:marTop w:val="0"/>
      <w:marBottom w:val="0"/>
      <w:divBdr>
        <w:top w:val="none" w:sz="0" w:space="0" w:color="auto"/>
        <w:left w:val="none" w:sz="0" w:space="0" w:color="auto"/>
        <w:bottom w:val="none" w:sz="0" w:space="0" w:color="auto"/>
        <w:right w:val="none" w:sz="0" w:space="0" w:color="auto"/>
      </w:divBdr>
    </w:div>
    <w:div w:id="1640957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2087</Words>
  <Characters>11898</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 Burke</dc:creator>
  <cp:keywords/>
  <dc:description/>
  <cp:lastModifiedBy>Shaomei Wu</cp:lastModifiedBy>
  <cp:revision>16</cp:revision>
  <dcterms:created xsi:type="dcterms:W3CDTF">2013-11-20T21:52:00Z</dcterms:created>
  <dcterms:modified xsi:type="dcterms:W3CDTF">2013-11-20T22:24:00Z</dcterms:modified>
</cp:coreProperties>
</file>